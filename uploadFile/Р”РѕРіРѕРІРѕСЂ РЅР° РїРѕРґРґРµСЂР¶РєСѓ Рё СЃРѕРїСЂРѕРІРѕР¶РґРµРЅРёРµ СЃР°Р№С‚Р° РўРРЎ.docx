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2429A" w:rsidRDefault="0092350D">
      <w:pPr>
        <w:spacing w:after="2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ДОГОВОР № </w:t>
      </w:r>
      <w:r w:rsidR="00506244" w:rsidRPr="00506244">
        <w:rPr>
          <w:rFonts w:ascii="Arial" w:eastAsia="Arial" w:hAnsi="Arial" w:cs="Arial"/>
          <w:b/>
        </w:rPr>
        <w:t>СД-1-01-18</w:t>
      </w:r>
    </w:p>
    <w:p w:rsidR="00D2429A" w:rsidRDefault="0092350D">
      <w:pPr>
        <w:spacing w:after="28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На поддержку и сопровождение сайта http://</w:t>
      </w:r>
      <w:proofErr w:type="spellStart"/>
      <w:r w:rsidR="00506244">
        <w:rPr>
          <w:rFonts w:ascii="Arial" w:eastAsia="Arial" w:hAnsi="Arial" w:cs="Arial"/>
          <w:b/>
          <w:lang w:val="en-US"/>
        </w:rPr>
        <w:t>trastinveststroy</w:t>
      </w:r>
      <w:proofErr w:type="spellEnd"/>
      <w:r>
        <w:rPr>
          <w:rFonts w:ascii="Arial" w:eastAsia="Arial" w:hAnsi="Arial" w:cs="Arial"/>
          <w:b/>
        </w:rPr>
        <w:t>.</w:t>
      </w:r>
      <w:proofErr w:type="spellStart"/>
      <w:r>
        <w:rPr>
          <w:rFonts w:ascii="Arial" w:eastAsia="Arial" w:hAnsi="Arial" w:cs="Arial"/>
          <w:b/>
        </w:rPr>
        <w:t>ru</w:t>
      </w:r>
      <w:proofErr w:type="spellEnd"/>
    </w:p>
    <w:tbl>
      <w:tblPr>
        <w:tblStyle w:val="a5"/>
        <w:tblW w:w="939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710"/>
        <w:gridCol w:w="4686"/>
      </w:tblGrid>
      <w:tr w:rsidR="00D2429A">
        <w:tc>
          <w:tcPr>
            <w:tcW w:w="4710" w:type="dxa"/>
          </w:tcPr>
          <w:p w:rsidR="00D2429A" w:rsidRDefault="0092350D" w:rsidP="0092350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г. Москва</w:t>
            </w:r>
          </w:p>
        </w:tc>
        <w:tc>
          <w:tcPr>
            <w:tcW w:w="4686" w:type="dxa"/>
          </w:tcPr>
          <w:p w:rsidR="00D2429A" w:rsidRDefault="0092350D" w:rsidP="00506244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«0</w:t>
            </w:r>
            <w:r w:rsidR="00506244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» </w:t>
            </w:r>
            <w:r w:rsidR="00506244">
              <w:rPr>
                <w:rFonts w:ascii="Arial" w:eastAsia="Arial" w:hAnsi="Arial" w:cs="Arial"/>
              </w:rPr>
              <w:t>января</w:t>
            </w:r>
            <w:r>
              <w:rPr>
                <w:rFonts w:ascii="Arial" w:eastAsia="Arial" w:hAnsi="Arial" w:cs="Arial"/>
              </w:rPr>
              <w:t xml:space="preserve"> 201</w:t>
            </w:r>
            <w:r w:rsidR="00506244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г.</w:t>
            </w:r>
          </w:p>
        </w:tc>
      </w:tr>
    </w:tbl>
    <w:p w:rsidR="00D2429A" w:rsidRDefault="00D2429A">
      <w:pPr>
        <w:jc w:val="both"/>
        <w:rPr>
          <w:rFonts w:ascii="Arial" w:eastAsia="Arial" w:hAnsi="Arial" w:cs="Arial"/>
        </w:rPr>
      </w:pPr>
    </w:p>
    <w:p w:rsidR="00D2429A" w:rsidRDefault="0092350D">
      <w:pPr>
        <w:tabs>
          <w:tab w:val="left" w:pos="375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Общество с ограниченной ответственностью </w:t>
      </w:r>
      <w:r>
        <w:rPr>
          <w:rFonts w:ascii="Arial" w:eastAsia="Arial" w:hAnsi="Arial" w:cs="Arial"/>
          <w:b/>
        </w:rPr>
        <w:t>«</w:t>
      </w:r>
      <w:proofErr w:type="spellStart"/>
      <w:r w:rsidR="00506244">
        <w:rPr>
          <w:rFonts w:ascii="Arial" w:eastAsia="Arial" w:hAnsi="Arial" w:cs="Arial"/>
          <w:b/>
        </w:rPr>
        <w:t>Трастинвестстрой</w:t>
      </w:r>
      <w:proofErr w:type="spellEnd"/>
      <w:r>
        <w:rPr>
          <w:rFonts w:ascii="Arial" w:eastAsia="Arial" w:hAnsi="Arial" w:cs="Arial"/>
          <w:b/>
        </w:rPr>
        <w:t>»</w:t>
      </w:r>
      <w:r>
        <w:rPr>
          <w:rFonts w:ascii="Arial" w:eastAsia="Arial" w:hAnsi="Arial" w:cs="Arial"/>
        </w:rPr>
        <w:t xml:space="preserve"> в лице генерального директора </w:t>
      </w:r>
      <w:proofErr w:type="spellStart"/>
      <w:r w:rsidR="00506244" w:rsidRPr="00506244">
        <w:rPr>
          <w:rFonts w:ascii="Arial" w:eastAsia="Arial" w:hAnsi="Arial" w:cs="Arial"/>
          <w:b/>
        </w:rPr>
        <w:t>Леонидовой</w:t>
      </w:r>
      <w:proofErr w:type="spellEnd"/>
      <w:r w:rsidR="00506244" w:rsidRPr="00506244">
        <w:rPr>
          <w:rFonts w:ascii="Arial" w:eastAsia="Arial" w:hAnsi="Arial" w:cs="Arial"/>
          <w:b/>
        </w:rPr>
        <w:t xml:space="preserve"> Галины Викторовны</w:t>
      </w:r>
      <w:r>
        <w:rPr>
          <w:rFonts w:ascii="Arial" w:eastAsia="Arial" w:hAnsi="Arial" w:cs="Arial"/>
          <w:b/>
        </w:rPr>
        <w:t xml:space="preserve"> (на основании Устава) </w:t>
      </w:r>
      <w:r>
        <w:rPr>
          <w:rFonts w:ascii="Arial" w:eastAsia="Arial" w:hAnsi="Arial" w:cs="Arial"/>
        </w:rPr>
        <w:t xml:space="preserve">именуемое в дальнейшем «Заказчик», с одной стороны, и </w:t>
      </w:r>
      <w:r w:rsidR="00506244" w:rsidRPr="00506244">
        <w:rPr>
          <w:rFonts w:ascii="Arial" w:eastAsia="Arial" w:hAnsi="Arial" w:cs="Arial"/>
        </w:rPr>
        <w:t>Общество с ограниченной ответственностью</w:t>
      </w:r>
      <w:r>
        <w:rPr>
          <w:rFonts w:ascii="Arial" w:eastAsia="Arial" w:hAnsi="Arial" w:cs="Arial"/>
        </w:rPr>
        <w:t xml:space="preserve"> </w:t>
      </w:r>
      <w:r w:rsidR="00506244" w:rsidRPr="00506244">
        <w:rPr>
          <w:rFonts w:ascii="Arial" w:eastAsia="Arial" w:hAnsi="Arial" w:cs="Arial"/>
          <w:b/>
        </w:rPr>
        <w:t>«</w:t>
      </w:r>
      <w:proofErr w:type="spellStart"/>
      <w:r w:rsidR="00506244" w:rsidRPr="00506244">
        <w:rPr>
          <w:rFonts w:ascii="Arial" w:eastAsia="Arial" w:hAnsi="Arial" w:cs="Arial"/>
          <w:b/>
        </w:rPr>
        <w:t>Сайтс</w:t>
      </w:r>
      <w:proofErr w:type="spellEnd"/>
      <w:r w:rsidR="00506244" w:rsidRPr="00506244">
        <w:rPr>
          <w:rFonts w:ascii="Arial" w:eastAsia="Arial" w:hAnsi="Arial" w:cs="Arial"/>
          <w:b/>
        </w:rPr>
        <w:t xml:space="preserve"> </w:t>
      </w:r>
      <w:proofErr w:type="spellStart"/>
      <w:r w:rsidR="00506244" w:rsidRPr="00506244">
        <w:rPr>
          <w:rFonts w:ascii="Arial" w:eastAsia="Arial" w:hAnsi="Arial" w:cs="Arial"/>
          <w:b/>
        </w:rPr>
        <w:t>Девелопмент</w:t>
      </w:r>
      <w:proofErr w:type="spellEnd"/>
      <w:r w:rsidR="00506244" w:rsidRPr="00506244">
        <w:rPr>
          <w:rFonts w:ascii="Arial" w:eastAsia="Arial" w:hAnsi="Arial" w:cs="Arial"/>
          <w:b/>
        </w:rPr>
        <w:t>»</w:t>
      </w:r>
      <w:r>
        <w:rPr>
          <w:rFonts w:ascii="Arial" w:eastAsia="Arial" w:hAnsi="Arial" w:cs="Arial"/>
        </w:rPr>
        <w:t xml:space="preserve">, </w:t>
      </w:r>
      <w:r w:rsidR="00506244">
        <w:rPr>
          <w:rFonts w:ascii="Arial" w:eastAsia="Arial" w:hAnsi="Arial" w:cs="Arial"/>
        </w:rPr>
        <w:t>именуемый в</w:t>
      </w:r>
      <w:r>
        <w:rPr>
          <w:rFonts w:ascii="Arial" w:eastAsia="Arial" w:hAnsi="Arial" w:cs="Arial"/>
        </w:rPr>
        <w:t xml:space="preserve"> дальнейшем «Исполнитель», </w:t>
      </w:r>
      <w:r w:rsidR="00506244" w:rsidRPr="00506244">
        <w:rPr>
          <w:rFonts w:ascii="Arial" w:eastAsia="Arial" w:hAnsi="Arial" w:cs="Arial"/>
        </w:rPr>
        <w:t xml:space="preserve">в лице генерального директора </w:t>
      </w:r>
      <w:r w:rsidR="00506244" w:rsidRPr="00506244">
        <w:rPr>
          <w:rFonts w:ascii="Arial" w:eastAsia="Arial" w:hAnsi="Arial" w:cs="Arial"/>
          <w:b/>
        </w:rPr>
        <w:t>Таран Киры Андреевны</w:t>
      </w:r>
      <w:r w:rsidR="00506244" w:rsidRPr="00506244">
        <w:rPr>
          <w:rFonts w:ascii="Arial" w:eastAsia="Arial" w:hAnsi="Arial" w:cs="Arial"/>
        </w:rPr>
        <w:t xml:space="preserve"> </w:t>
      </w:r>
      <w:r w:rsidR="00506244" w:rsidRPr="00506244">
        <w:rPr>
          <w:rFonts w:ascii="Arial" w:eastAsia="Arial" w:hAnsi="Arial" w:cs="Arial"/>
          <w:b/>
        </w:rPr>
        <w:t>(на основании Устава)</w:t>
      </w:r>
      <w:r>
        <w:rPr>
          <w:rFonts w:ascii="Arial" w:eastAsia="Arial" w:hAnsi="Arial" w:cs="Arial"/>
        </w:rPr>
        <w:t xml:space="preserve">, </w:t>
      </w:r>
      <w:r w:rsidR="00506244" w:rsidRPr="00506244">
        <w:rPr>
          <w:rFonts w:ascii="Arial" w:eastAsia="Arial" w:hAnsi="Arial" w:cs="Arial"/>
        </w:rPr>
        <w:t xml:space="preserve">с другой стороны, </w:t>
      </w:r>
      <w:r>
        <w:rPr>
          <w:rFonts w:ascii="Arial" w:eastAsia="Arial" w:hAnsi="Arial" w:cs="Arial"/>
        </w:rPr>
        <w:t>заключили настоящий договор о нижеследующем:</w:t>
      </w:r>
    </w:p>
    <w:p w:rsidR="00D2429A" w:rsidRDefault="00D2429A">
      <w:pPr>
        <w:spacing w:after="40"/>
        <w:jc w:val="both"/>
        <w:rPr>
          <w:rFonts w:ascii="Arial" w:eastAsia="Arial" w:hAnsi="Arial" w:cs="Arial"/>
        </w:rPr>
      </w:pPr>
    </w:p>
    <w:p w:rsidR="00D2429A" w:rsidRDefault="0092350D">
      <w:pPr>
        <w:spacing w:after="40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Термины:</w:t>
      </w:r>
    </w:p>
    <w:p w:rsidR="00506244" w:rsidRDefault="0092350D" w:rsidP="00506244">
      <w:pPr>
        <w:spacing w:after="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Сайт — </w:t>
      </w:r>
      <w:r>
        <w:rPr>
          <w:rFonts w:ascii="Arial" w:eastAsia="Arial" w:hAnsi="Arial" w:cs="Arial"/>
        </w:rPr>
        <w:t xml:space="preserve">под сайтом Заказчика понимается информационный ресурс в сети Интернет со следующим доменным именем: </w:t>
      </w:r>
      <w:r w:rsidR="00506244" w:rsidRPr="00506244">
        <w:rPr>
          <w:rFonts w:ascii="Arial" w:eastAsia="Arial" w:hAnsi="Arial" w:cs="Arial"/>
          <w:b/>
        </w:rPr>
        <w:t xml:space="preserve">http://trastinveststroy.ru </w:t>
      </w:r>
    </w:p>
    <w:p w:rsidR="00D2429A" w:rsidRDefault="0092350D" w:rsidP="00506244">
      <w:pPr>
        <w:spacing w:after="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Заявка на оказание услуг — </w:t>
      </w:r>
      <w:r>
        <w:rPr>
          <w:rFonts w:ascii="Arial" w:eastAsia="Arial" w:hAnsi="Arial" w:cs="Arial"/>
        </w:rPr>
        <w:t>письменная заявка на оказание услуг от Заказчика Исполнителю, составленная Заказчиком и согласованная Исполнителем посредством электронной почты, отправляемая на указанные в настоящем Договоре контактные адр</w:t>
      </w:r>
      <w:r w:rsidR="00506244">
        <w:rPr>
          <w:rFonts w:ascii="Arial" w:eastAsia="Arial" w:hAnsi="Arial" w:cs="Arial"/>
        </w:rPr>
        <w:t xml:space="preserve">еса. </w:t>
      </w:r>
      <w:r>
        <w:rPr>
          <w:rFonts w:ascii="Arial" w:eastAsia="Arial" w:hAnsi="Arial" w:cs="Arial"/>
        </w:rPr>
        <w:t xml:space="preserve">В Заявке Заказчик должен в явной форме отразить все существенные для него особенности реализации. Если в Заявке явно </w:t>
      </w:r>
      <w:proofErr w:type="gramStart"/>
      <w:r>
        <w:rPr>
          <w:rFonts w:ascii="Arial" w:eastAsia="Arial" w:hAnsi="Arial" w:cs="Arial"/>
        </w:rPr>
        <w:t>не оговорены</w:t>
      </w:r>
      <w:proofErr w:type="gramEnd"/>
      <w:r>
        <w:rPr>
          <w:rFonts w:ascii="Arial" w:eastAsia="Arial" w:hAnsi="Arial" w:cs="Arial"/>
        </w:rPr>
        <w:t xml:space="preserve"> какие-либо требования Заказчика к реализуемому объекту (в </w:t>
      </w:r>
      <w:proofErr w:type="spellStart"/>
      <w:r>
        <w:rPr>
          <w:rFonts w:ascii="Arial" w:eastAsia="Arial" w:hAnsi="Arial" w:cs="Arial"/>
        </w:rPr>
        <w:t>т.ч</w:t>
      </w:r>
      <w:proofErr w:type="spellEnd"/>
      <w:r>
        <w:rPr>
          <w:rFonts w:ascii="Arial" w:eastAsia="Arial" w:hAnsi="Arial" w:cs="Arial"/>
        </w:rPr>
        <w:t>. экранные формы, алгоритмы, выходные формы), то форма их реализации остается на усмотрение Исполнителя.</w:t>
      </w:r>
    </w:p>
    <w:p w:rsidR="00D2429A" w:rsidRDefault="0092350D">
      <w:pPr>
        <w:spacing w:after="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Акт сдачи-приемки оказанных услуг — </w:t>
      </w:r>
      <w:r>
        <w:rPr>
          <w:rFonts w:ascii="Arial" w:eastAsia="Arial" w:hAnsi="Arial" w:cs="Arial"/>
        </w:rPr>
        <w:t>документ, заверенный подписями Сторон, свидетельствующий об отсутствии претензий и замечаний у Заказчика к оказанным услугам, в котором указывается перечень оказанных услуг и</w:t>
      </w:r>
      <w:r w:rsidR="00C3551C">
        <w:rPr>
          <w:rFonts w:ascii="Arial" w:eastAsia="Arial" w:hAnsi="Arial" w:cs="Arial"/>
        </w:rPr>
        <w:t>/или выполненных работ,</w:t>
      </w:r>
      <w:r>
        <w:rPr>
          <w:rFonts w:ascii="Arial" w:eastAsia="Arial" w:hAnsi="Arial" w:cs="Arial"/>
        </w:rPr>
        <w:t xml:space="preserve"> и их стоимость.</w:t>
      </w:r>
    </w:p>
    <w:p w:rsidR="00D2429A" w:rsidRDefault="00D2429A">
      <w:pPr>
        <w:jc w:val="both"/>
        <w:rPr>
          <w:rFonts w:ascii="Arial" w:eastAsia="Arial" w:hAnsi="Arial" w:cs="Arial"/>
        </w:rPr>
      </w:pPr>
    </w:p>
    <w:p w:rsidR="00D2429A" w:rsidRDefault="0092350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 Предмет договора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1.1. Заказчик поручает Исполнителю оказывать услуги по поддержке и сопровождению Сайта </w:t>
      </w:r>
      <w:r w:rsidR="00DB2FC0" w:rsidRPr="00DB2FC0">
        <w:rPr>
          <w:rFonts w:ascii="Arial" w:eastAsia="Arial" w:hAnsi="Arial" w:cs="Arial"/>
          <w:b/>
        </w:rPr>
        <w:t>http://trastinveststroy.ru</w:t>
      </w:r>
      <w:r>
        <w:rPr>
          <w:rFonts w:ascii="Arial" w:eastAsia="Arial" w:hAnsi="Arial" w:cs="Arial"/>
        </w:rPr>
        <w:t>, в сети Интернет в объеме, оговоренном в пункте 2.1. настоящего Договора.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1.2. Исполнитель обязуется оказывать услуги по поддержке и </w:t>
      </w:r>
      <w:r w:rsidR="00DB2FC0">
        <w:rPr>
          <w:rFonts w:ascii="Arial" w:eastAsia="Arial" w:hAnsi="Arial" w:cs="Arial"/>
        </w:rPr>
        <w:t>сопровождению Сайта</w:t>
      </w:r>
      <w:r>
        <w:rPr>
          <w:rFonts w:ascii="Arial" w:eastAsia="Arial" w:hAnsi="Arial" w:cs="Arial"/>
        </w:rPr>
        <w:t xml:space="preserve"> на возмездной основе. </w:t>
      </w:r>
    </w:p>
    <w:p w:rsidR="00D2429A" w:rsidRDefault="00D2429A">
      <w:pPr>
        <w:jc w:val="both"/>
        <w:rPr>
          <w:rFonts w:ascii="Arial" w:eastAsia="Arial" w:hAnsi="Arial" w:cs="Arial"/>
        </w:rPr>
      </w:pPr>
    </w:p>
    <w:p w:rsidR="00D2429A" w:rsidRDefault="0092350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 Права и обязанности сторон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2.1. Исполнитель обязуется: 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 момента вступления настоящего Договора в законную силу и при соблюдении Заказчиком условий, определяемых настоящим Договором, предоставить Заказчику истребованные им услуги:</w:t>
      </w:r>
    </w:p>
    <w:p w:rsidR="00D2429A" w:rsidRDefault="00D2429A">
      <w:pPr>
        <w:jc w:val="both"/>
        <w:rPr>
          <w:rFonts w:ascii="Arial" w:eastAsia="Arial" w:hAnsi="Arial" w:cs="Arial"/>
        </w:rPr>
      </w:pPr>
    </w:p>
    <w:p w:rsidR="00D2429A" w:rsidRDefault="0092350D" w:rsidP="00DB2FC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2.1.1. Поддержка и сопровождение Сайта. 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</w:rPr>
        <w:t>Данная услуга включает следующие работы:</w:t>
      </w:r>
    </w:p>
    <w:p w:rsidR="00D2429A" w:rsidRDefault="0092350D">
      <w:pPr>
        <w:numPr>
          <w:ilvl w:val="0"/>
          <w:numId w:val="2"/>
        </w:numPr>
        <w:tabs>
          <w:tab w:val="left" w:pos="360"/>
        </w:tabs>
        <w:ind w:left="0" w:firstLine="0"/>
        <w:jc w:val="both"/>
      </w:pPr>
      <w:r>
        <w:rPr>
          <w:rFonts w:ascii="Arial" w:eastAsia="Arial" w:hAnsi="Arial" w:cs="Arial"/>
        </w:rPr>
        <w:t>подготовка и внесение на Сайт текстовых, фото</w:t>
      </w:r>
      <w:ins w:id="0" w:author="Сергей Бобков" w:date="2018-01-26T13:14:00Z">
        <w:r w:rsidR="00077EDF">
          <w:rPr>
            <w:rFonts w:ascii="Arial" w:eastAsia="Arial" w:hAnsi="Arial" w:cs="Arial"/>
          </w:rPr>
          <w:t>-</w:t>
        </w:r>
      </w:ins>
      <w:r>
        <w:rPr>
          <w:rFonts w:ascii="Arial" w:eastAsia="Arial" w:hAnsi="Arial" w:cs="Arial"/>
        </w:rPr>
        <w:t>, видео</w:t>
      </w:r>
      <w:ins w:id="1" w:author="Сергей Бобков" w:date="2018-01-26T13:14:00Z">
        <w:r w:rsidR="00077EDF">
          <w:rPr>
            <w:rFonts w:ascii="Arial" w:eastAsia="Arial" w:hAnsi="Arial" w:cs="Arial"/>
          </w:rPr>
          <w:t>-</w:t>
        </w:r>
      </w:ins>
      <w:r>
        <w:rPr>
          <w:rFonts w:ascii="Arial" w:eastAsia="Arial" w:hAnsi="Arial" w:cs="Arial"/>
        </w:rPr>
        <w:t xml:space="preserve"> и </w:t>
      </w:r>
      <w:del w:id="2" w:author="Сергей Бобков" w:date="2018-01-26T13:12:00Z">
        <w:r w:rsidDel="00077EDF">
          <w:rPr>
            <w:rFonts w:ascii="Arial" w:eastAsia="Arial" w:hAnsi="Arial" w:cs="Arial"/>
          </w:rPr>
          <w:delText>аудио-материалов</w:delText>
        </w:r>
      </w:del>
      <w:ins w:id="3" w:author="Сергей Бобков" w:date="2018-01-26T13:12:00Z">
        <w:r w:rsidR="00077EDF">
          <w:rPr>
            <w:rFonts w:ascii="Arial" w:eastAsia="Arial" w:hAnsi="Arial" w:cs="Arial"/>
          </w:rPr>
          <w:t>аудиоматериалов</w:t>
        </w:r>
      </w:ins>
      <w:r>
        <w:rPr>
          <w:rFonts w:ascii="Arial" w:eastAsia="Arial" w:hAnsi="Arial" w:cs="Arial"/>
        </w:rPr>
        <w:t xml:space="preserve">; </w:t>
      </w:r>
    </w:p>
    <w:p w:rsidR="00D2429A" w:rsidRDefault="0092350D">
      <w:pPr>
        <w:numPr>
          <w:ilvl w:val="0"/>
          <w:numId w:val="2"/>
        </w:numPr>
        <w:tabs>
          <w:tab w:val="left" w:pos="360"/>
        </w:tabs>
        <w:ind w:left="0" w:firstLine="0"/>
        <w:jc w:val="both"/>
      </w:pPr>
      <w:r>
        <w:rPr>
          <w:rFonts w:ascii="Arial" w:eastAsia="Arial" w:hAnsi="Arial" w:cs="Arial"/>
        </w:rPr>
        <w:t>разработка анимированных баннеров;</w:t>
      </w:r>
    </w:p>
    <w:p w:rsidR="00D2429A" w:rsidRDefault="0092350D">
      <w:pPr>
        <w:numPr>
          <w:ilvl w:val="0"/>
          <w:numId w:val="2"/>
        </w:numPr>
        <w:tabs>
          <w:tab w:val="left" w:pos="360"/>
        </w:tabs>
        <w:ind w:left="0" w:firstLine="0"/>
        <w:jc w:val="both"/>
      </w:pPr>
      <w:r>
        <w:rPr>
          <w:rFonts w:ascii="Arial" w:eastAsia="Arial" w:hAnsi="Arial" w:cs="Arial"/>
        </w:rPr>
        <w:t xml:space="preserve">работы по дизайну (рисование схем, баннеров, логотипов и </w:t>
      </w:r>
      <w:proofErr w:type="spellStart"/>
      <w:r>
        <w:rPr>
          <w:rFonts w:ascii="Arial" w:eastAsia="Arial" w:hAnsi="Arial" w:cs="Arial"/>
        </w:rPr>
        <w:t>и.пр</w:t>
      </w:r>
      <w:proofErr w:type="spellEnd"/>
      <w:r>
        <w:rPr>
          <w:rFonts w:ascii="Arial" w:eastAsia="Arial" w:hAnsi="Arial" w:cs="Arial"/>
        </w:rPr>
        <w:t>.);</w:t>
      </w:r>
    </w:p>
    <w:p w:rsidR="00D2429A" w:rsidRDefault="0092350D">
      <w:pPr>
        <w:numPr>
          <w:ilvl w:val="0"/>
          <w:numId w:val="2"/>
        </w:numPr>
        <w:tabs>
          <w:tab w:val="left" w:pos="360"/>
        </w:tabs>
        <w:ind w:left="0" w:firstLine="0"/>
        <w:jc w:val="both"/>
      </w:pPr>
      <w:r>
        <w:rPr>
          <w:rFonts w:ascii="Arial" w:eastAsia="Arial" w:hAnsi="Arial" w:cs="Arial"/>
        </w:rPr>
        <w:t>программирование новых разделов и сервисов Сайта;</w:t>
      </w:r>
    </w:p>
    <w:p w:rsidR="00D2429A" w:rsidRDefault="0092350D">
      <w:pPr>
        <w:tabs>
          <w:tab w:val="left" w:pos="360"/>
        </w:tabs>
        <w:jc w:val="both"/>
        <w:rPr>
          <w:ins w:id="4" w:author="Сергей Бобков" w:date="2018-01-26T13:19:00Z"/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-   </w:t>
      </w:r>
      <w:del w:id="5" w:author="Сергей Бобков" w:date="2018-01-26T13:35:00Z">
        <w:r w:rsidDel="005B6C6F">
          <w:rPr>
            <w:rFonts w:ascii="Arial" w:eastAsia="Arial" w:hAnsi="Arial" w:cs="Arial"/>
          </w:rPr>
          <w:delText xml:space="preserve">  </w:delText>
        </w:r>
      </w:del>
      <w:r>
        <w:rPr>
          <w:rFonts w:ascii="Arial" w:eastAsia="Arial" w:hAnsi="Arial" w:cs="Arial"/>
        </w:rPr>
        <w:t xml:space="preserve">консультирование письменное и по телефону, </w:t>
      </w:r>
    </w:p>
    <w:p w:rsidR="00077EDF" w:rsidRDefault="00077EDF" w:rsidP="00677C7D">
      <w:pPr>
        <w:tabs>
          <w:tab w:val="left" w:pos="360"/>
        </w:tabs>
        <w:jc w:val="both"/>
        <w:rPr>
          <w:ins w:id="6" w:author="Сергей Бобков" w:date="2018-01-26T13:25:00Z"/>
          <w:rFonts w:ascii="Arial" w:eastAsia="Arial" w:hAnsi="Arial" w:cs="Arial"/>
          <w:b/>
        </w:rPr>
      </w:pPr>
      <w:ins w:id="7" w:author="Сергей Бобков" w:date="2018-01-26T13:19:00Z">
        <w:r>
          <w:rPr>
            <w:rFonts w:ascii="Arial" w:eastAsia="Arial" w:hAnsi="Arial" w:cs="Arial"/>
          </w:rPr>
          <w:t xml:space="preserve">-  </w:t>
        </w:r>
        <w:r w:rsidR="00677C7D">
          <w:rPr>
            <w:rFonts w:ascii="Arial" w:eastAsia="Arial" w:hAnsi="Arial" w:cs="Arial"/>
          </w:rPr>
          <w:t xml:space="preserve">работа с </w:t>
        </w:r>
      </w:ins>
      <w:ins w:id="8" w:author="Сергей Бобков" w:date="2018-01-26T13:25:00Z">
        <w:r w:rsidR="00677C7D">
          <w:rPr>
            <w:rFonts w:ascii="Arial" w:eastAsia="Arial" w:hAnsi="Arial" w:cs="Arial"/>
          </w:rPr>
          <w:t>Хостинг провайдером</w:t>
        </w:r>
      </w:ins>
      <w:ins w:id="9" w:author="Сергей Бобков" w:date="2018-01-26T13:19:00Z">
        <w:r>
          <w:rPr>
            <w:rFonts w:ascii="Arial" w:eastAsia="Arial" w:hAnsi="Arial" w:cs="Arial"/>
          </w:rPr>
          <w:t xml:space="preserve">, на котором располагаются файлы </w:t>
        </w:r>
        <w:proofErr w:type="gramStart"/>
        <w:r>
          <w:rPr>
            <w:rFonts w:ascii="Arial" w:eastAsia="Arial" w:hAnsi="Arial" w:cs="Arial"/>
          </w:rPr>
          <w:t xml:space="preserve">сайта  </w:t>
        </w:r>
      </w:ins>
      <w:ins w:id="10" w:author="Сергей Бобков" w:date="2018-01-26T13:24:00Z">
        <w:r w:rsidR="00677C7D">
          <w:rPr>
            <w:rFonts w:ascii="Arial" w:eastAsia="Arial" w:hAnsi="Arial" w:cs="Arial"/>
          </w:rPr>
          <w:t>url</w:t>
        </w:r>
        <w:proofErr w:type="gramEnd"/>
        <w:r w:rsidR="00677C7D">
          <w:rPr>
            <w:rFonts w:ascii="Arial" w:eastAsia="Arial" w:hAnsi="Arial" w:cs="Arial"/>
          </w:rPr>
          <w:t xml:space="preserve">: </w:t>
        </w:r>
      </w:ins>
      <w:ins w:id="11" w:author="Сергей Бобков" w:date="2018-01-26T13:30:00Z">
        <w:r w:rsidR="00677C7D" w:rsidRPr="00677C7D">
          <w:rPr>
            <w:rFonts w:ascii="Arial" w:eastAsia="Arial" w:hAnsi="Arial" w:cs="Arial"/>
          </w:rPr>
          <w:t>http://trastinveststroy.ru</w:t>
        </w:r>
      </w:ins>
      <w:ins w:id="12" w:author="Сергей Бобков" w:date="2018-01-26T13:25:00Z">
        <w:r w:rsidR="00677C7D" w:rsidRPr="00677C7D">
          <w:rPr>
            <w:rFonts w:ascii="Arial" w:eastAsia="Arial" w:hAnsi="Arial" w:cs="Arial"/>
          </w:rPr>
          <w:t>;</w:t>
        </w:r>
      </w:ins>
    </w:p>
    <w:p w:rsidR="00677C7D" w:rsidRDefault="00677C7D" w:rsidP="00677C7D">
      <w:pPr>
        <w:tabs>
          <w:tab w:val="left" w:pos="360"/>
        </w:tabs>
        <w:jc w:val="both"/>
        <w:rPr>
          <w:ins w:id="13" w:author="Сергей Бобков" w:date="2018-01-26T13:28:00Z"/>
          <w:rFonts w:ascii="Arial" w:eastAsia="Arial" w:hAnsi="Arial" w:cs="Arial"/>
        </w:rPr>
      </w:pPr>
      <w:ins w:id="14" w:author="Сергей Бобков" w:date="2018-01-26T13:25:00Z">
        <w:r>
          <w:rPr>
            <w:rFonts w:ascii="Arial" w:eastAsia="Arial" w:hAnsi="Arial" w:cs="Arial"/>
            <w:b/>
          </w:rPr>
          <w:t xml:space="preserve">- </w:t>
        </w:r>
        <w:r w:rsidRPr="00677C7D">
          <w:rPr>
            <w:rFonts w:ascii="Arial" w:eastAsia="Arial" w:hAnsi="Arial" w:cs="Arial"/>
          </w:rPr>
          <w:t>работа с</w:t>
        </w:r>
        <w:r>
          <w:rPr>
            <w:rFonts w:ascii="Arial" w:eastAsia="Arial" w:hAnsi="Arial" w:cs="Arial"/>
            <w:b/>
          </w:rPr>
          <w:t xml:space="preserve"> </w:t>
        </w:r>
      </w:ins>
      <w:ins w:id="15" w:author="Сергей Бобков" w:date="2018-01-26T13:26:00Z">
        <w:r w:rsidRPr="00677C7D">
          <w:rPr>
            <w:rFonts w:ascii="Arial" w:eastAsia="Arial" w:hAnsi="Arial" w:cs="Arial"/>
          </w:rPr>
          <w:t>регистратором доменных имен</w:t>
        </w:r>
      </w:ins>
      <w:ins w:id="16" w:author="Сергей Бобков" w:date="2018-01-26T13:27:00Z">
        <w:r>
          <w:rPr>
            <w:rFonts w:ascii="Arial" w:eastAsia="Arial" w:hAnsi="Arial" w:cs="Arial"/>
          </w:rPr>
          <w:t xml:space="preserve">, где располагается доменное имя </w:t>
        </w:r>
      </w:ins>
      <w:ins w:id="17" w:author="Сергей Бобков" w:date="2018-01-26T13:28:00Z">
        <w:r>
          <w:rPr>
            <w:rFonts w:ascii="Arial" w:eastAsia="Arial" w:hAnsi="Arial" w:cs="Arial"/>
          </w:rPr>
          <w:fldChar w:fldCharType="begin"/>
        </w:r>
        <w:r>
          <w:rPr>
            <w:rFonts w:ascii="Arial" w:eastAsia="Arial" w:hAnsi="Arial" w:cs="Arial"/>
          </w:rPr>
          <w:instrText xml:space="preserve"> HYPERLINK "</w:instrText>
        </w:r>
        <w:r w:rsidRPr="00677C7D">
          <w:rPr>
            <w:rFonts w:ascii="Arial" w:eastAsia="Arial" w:hAnsi="Arial" w:cs="Arial"/>
          </w:rPr>
          <w:instrText>http://trastinveststroy.ru</w:instrText>
        </w:r>
        <w:r>
          <w:rPr>
            <w:rFonts w:ascii="Arial" w:eastAsia="Arial" w:hAnsi="Arial" w:cs="Arial"/>
          </w:rPr>
          <w:instrText xml:space="preserve">" </w:instrText>
        </w:r>
        <w:r>
          <w:rPr>
            <w:rFonts w:ascii="Arial" w:eastAsia="Arial" w:hAnsi="Arial" w:cs="Arial"/>
          </w:rPr>
          <w:fldChar w:fldCharType="separate"/>
        </w:r>
        <w:r w:rsidRPr="009C7AD0">
          <w:rPr>
            <w:rStyle w:val="af"/>
            <w:rFonts w:ascii="Arial" w:eastAsia="Arial" w:hAnsi="Arial" w:cs="Arial"/>
          </w:rPr>
          <w:t>http://trastinveststroy.ru</w:t>
        </w:r>
        <w:r>
          <w:rPr>
            <w:rFonts w:ascii="Arial" w:eastAsia="Arial" w:hAnsi="Arial" w:cs="Arial"/>
          </w:rPr>
          <w:fldChar w:fldCharType="end"/>
        </w:r>
        <w:r>
          <w:rPr>
            <w:rFonts w:ascii="Arial" w:eastAsia="Arial" w:hAnsi="Arial" w:cs="Arial"/>
          </w:rPr>
          <w:t>;</w:t>
        </w:r>
      </w:ins>
    </w:p>
    <w:p w:rsidR="00677C7D" w:rsidRPr="00677C7D" w:rsidRDefault="00677C7D" w:rsidP="00677C7D">
      <w:pPr>
        <w:tabs>
          <w:tab w:val="left" w:pos="360"/>
        </w:tabs>
        <w:jc w:val="both"/>
        <w:rPr>
          <w:rFonts w:ascii="Arial" w:eastAsia="Arial" w:hAnsi="Arial" w:cs="Arial"/>
        </w:rPr>
      </w:pPr>
      <w:ins w:id="18" w:author="Сергей Бобков" w:date="2018-01-26T13:28:00Z">
        <w:r>
          <w:rPr>
            <w:rFonts w:ascii="Arial" w:eastAsia="Arial" w:hAnsi="Arial" w:cs="Arial"/>
          </w:rPr>
          <w:t xml:space="preserve">- работа с </w:t>
        </w:r>
      </w:ins>
      <w:ins w:id="19" w:author="Сергей Бобков" w:date="2018-01-26T13:29:00Z">
        <w:r>
          <w:rPr>
            <w:rFonts w:ascii="Arial" w:eastAsia="Arial" w:hAnsi="Arial" w:cs="Arial"/>
          </w:rPr>
          <w:t>программным</w:t>
        </w:r>
      </w:ins>
      <w:ins w:id="20" w:author="Сергей Бобков" w:date="2018-01-26T13:28:00Z">
        <w:r>
          <w:rPr>
            <w:rFonts w:ascii="Arial" w:eastAsia="Arial" w:hAnsi="Arial" w:cs="Arial"/>
          </w:rPr>
          <w:t xml:space="preserve"> кодом сайта </w:t>
        </w:r>
      </w:ins>
      <w:ins w:id="21" w:author="Сергей Бобков" w:date="2018-01-26T13:29:00Z">
        <w:r w:rsidRPr="00677C7D">
          <w:rPr>
            <w:rFonts w:ascii="Arial" w:eastAsia="Arial" w:hAnsi="Arial" w:cs="Arial"/>
          </w:rPr>
          <w:t>http://trastinveststroy.ru</w:t>
        </w:r>
        <w:r>
          <w:rPr>
            <w:rFonts w:ascii="Arial" w:eastAsia="Arial" w:hAnsi="Arial" w:cs="Arial"/>
          </w:rPr>
          <w:t>;</w:t>
        </w:r>
      </w:ins>
    </w:p>
    <w:p w:rsidR="00D2429A" w:rsidRDefault="0092350D">
      <w:pPr>
        <w:numPr>
          <w:ilvl w:val="0"/>
          <w:numId w:val="2"/>
        </w:numPr>
        <w:tabs>
          <w:tab w:val="left" w:pos="360"/>
        </w:tabs>
        <w:ind w:left="0" w:firstLine="0"/>
        <w:jc w:val="both"/>
      </w:pPr>
      <w:r>
        <w:rPr>
          <w:rFonts w:ascii="Arial" w:eastAsia="Arial" w:hAnsi="Arial" w:cs="Arial"/>
        </w:rPr>
        <w:t>обучение сотрудников Заказчика по работе с Сайтом в сети Интернет и т.п.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2.2 Заказчик имеет право: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периодически и/или выборочно воспользоваться услугами по поддержке и сопровождению Сайта в течение всего срока оказания услуг по данному Договору.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2.3 Заказчик обязуется: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2.3.1.</w:t>
      </w:r>
      <w:r w:rsidR="00DB2FC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Предоставить доступ к Сайту</w:t>
      </w:r>
      <w:ins w:id="22" w:author="Сергей Бобков" w:date="2018-01-26T13:46:00Z">
        <w:r w:rsidR="004B2159">
          <w:rPr>
            <w:rFonts w:ascii="Arial" w:eastAsia="Arial" w:hAnsi="Arial" w:cs="Arial"/>
          </w:rPr>
          <w:t xml:space="preserve">, </w:t>
        </w:r>
        <w:r w:rsidR="004B2159" w:rsidRPr="004B2159">
          <w:rPr>
            <w:rFonts w:ascii="Arial" w:eastAsia="Arial" w:hAnsi="Arial" w:cs="Arial"/>
          </w:rPr>
          <w:t>программному коду информационного ресурса и его базам данных, а также иные материалы, необходимые для внесения в него необходимых обновлений и дополнений</w:t>
        </w:r>
        <w:r w:rsidR="004B2159">
          <w:rPr>
            <w:rFonts w:ascii="Arial" w:eastAsia="Arial" w:hAnsi="Arial" w:cs="Arial"/>
          </w:rPr>
          <w:t>.</w:t>
        </w:r>
      </w:ins>
      <w:bookmarkStart w:id="23" w:name="_GoBack"/>
      <w:bookmarkEnd w:id="23"/>
      <w:del w:id="24" w:author="Сергей Бобков" w:date="2018-01-26T13:46:00Z">
        <w:r w:rsidDel="004B2159">
          <w:rPr>
            <w:rFonts w:ascii="Arial" w:eastAsia="Arial" w:hAnsi="Arial" w:cs="Arial"/>
          </w:rPr>
          <w:delText xml:space="preserve"> </w:delText>
        </w:r>
      </w:del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2.3.2. Оплачивать все фактические затраты Исполн</w:t>
      </w:r>
      <w:r w:rsidR="00677C7D">
        <w:rPr>
          <w:rFonts w:ascii="Arial" w:eastAsia="Arial" w:hAnsi="Arial" w:cs="Arial"/>
        </w:rPr>
        <w:t>ителя согласно предоставленным А</w:t>
      </w:r>
      <w:r>
        <w:rPr>
          <w:rFonts w:ascii="Arial" w:eastAsia="Arial" w:hAnsi="Arial" w:cs="Arial"/>
        </w:rPr>
        <w:t>ктам сдачи-приемки оказанных услуг.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2.3.3. Своевременно производить оплату за выполненные услуги в соответствии с пунктом 5. настоящего Договора.</w:t>
      </w:r>
    </w:p>
    <w:p w:rsidR="00D2429A" w:rsidRDefault="00D2429A">
      <w:pPr>
        <w:jc w:val="both"/>
        <w:rPr>
          <w:rFonts w:ascii="Arial" w:eastAsia="Arial" w:hAnsi="Arial" w:cs="Arial"/>
        </w:rPr>
      </w:pPr>
    </w:p>
    <w:p w:rsidR="00D2429A" w:rsidRDefault="0092350D">
      <w:pPr>
        <w:tabs>
          <w:tab w:val="left" w:pos="360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 Порядок оказания услуг.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3.1. Заказчик направляет посредством электронной почты Исполнител</w:t>
      </w:r>
      <w:r w:rsidR="00DB2FC0">
        <w:rPr>
          <w:rFonts w:ascii="Arial" w:eastAsia="Arial" w:hAnsi="Arial" w:cs="Arial"/>
        </w:rPr>
        <w:t>ю Заявку</w:t>
      </w:r>
      <w:ins w:id="25" w:author="Сергей Бобков" w:date="2018-01-26T13:35:00Z">
        <w:r w:rsidR="005B6C6F">
          <w:rPr>
            <w:rFonts w:ascii="Arial" w:eastAsia="Arial" w:hAnsi="Arial" w:cs="Arial"/>
          </w:rPr>
          <w:t xml:space="preserve"> (Приложение №1)</w:t>
        </w:r>
      </w:ins>
      <w:r w:rsidR="00DB2FC0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 xml:space="preserve">Заявка согласовывается Исполнителем по электронной почте в течение </w:t>
      </w:r>
      <w:r>
        <w:rPr>
          <w:rFonts w:ascii="Arial" w:eastAsia="Arial" w:hAnsi="Arial" w:cs="Arial"/>
          <w:b/>
        </w:rPr>
        <w:t>2 (двух)</w:t>
      </w:r>
      <w:r w:rsidR="00DB2FC0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рабочих дней. </w:t>
      </w:r>
    </w:p>
    <w:p w:rsidR="00D2429A" w:rsidRPr="003A2F87" w:rsidRDefault="0092350D" w:rsidP="003A2F8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3.2. В процессе согласования Заявки Стороны согласуют Планируемые затраты, которые потребуются Исполнителю для выполнения работ по Заявке.</w:t>
      </w:r>
      <w:ins w:id="26" w:author="Сергей Бобков" w:date="2018-01-25T15:12:00Z">
        <w:r w:rsidR="003A2F87">
          <w:rPr>
            <w:rFonts w:ascii="Arial" w:eastAsia="Arial" w:hAnsi="Arial" w:cs="Arial"/>
          </w:rPr>
          <w:t xml:space="preserve"> </w:t>
        </w:r>
        <w:r w:rsidR="003A2F87" w:rsidRPr="003A2F87">
          <w:rPr>
            <w:rFonts w:ascii="Arial" w:eastAsia="Arial" w:hAnsi="Arial" w:cs="Arial"/>
          </w:rPr>
          <w:t>В случае, если фактические затраты Исполнителя превысят указанную в Заявке сумму, то Стороны дополнительно согласовывают затраты Исполнителя. Если Стороны не согласуют увеличение затрат Исполнителя, то Исполнитель вправе требовать соответствующего уменьшения услуг по Заявке</w:t>
        </w:r>
      </w:ins>
    </w:p>
    <w:p w:rsidR="00D2429A" w:rsidRDefault="0092350D" w:rsidP="00DB2FC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3.3. Исполнитель начинает оказание услуг по настоящему Договору в течение </w:t>
      </w:r>
      <w:r>
        <w:rPr>
          <w:rFonts w:ascii="Arial" w:eastAsia="Arial" w:hAnsi="Arial" w:cs="Arial"/>
          <w:b/>
        </w:rPr>
        <w:t>1 (одного)</w:t>
      </w:r>
      <w:r w:rsidR="00DB2FC0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рабочего дня с момента согласования Заявки</w:t>
      </w:r>
      <w:ins w:id="27" w:author="Сергей Бобков" w:date="2018-01-25T15:12:00Z">
        <w:r w:rsidR="003A2F87">
          <w:rPr>
            <w:rFonts w:ascii="Arial" w:eastAsia="Arial" w:hAnsi="Arial" w:cs="Arial"/>
          </w:rPr>
          <w:t xml:space="preserve"> и планируемых затрат</w:t>
        </w:r>
      </w:ins>
      <w:r>
        <w:rPr>
          <w:rFonts w:ascii="Arial" w:eastAsia="Arial" w:hAnsi="Arial" w:cs="Arial"/>
        </w:rPr>
        <w:t xml:space="preserve"> Исполнителем.</w:t>
      </w:r>
    </w:p>
    <w:p w:rsidR="00D2429A" w:rsidRDefault="00D2429A">
      <w:pPr>
        <w:jc w:val="both"/>
        <w:rPr>
          <w:rFonts w:ascii="Arial" w:eastAsia="Arial" w:hAnsi="Arial" w:cs="Arial"/>
        </w:rPr>
      </w:pPr>
    </w:p>
    <w:p w:rsidR="00D2429A" w:rsidRDefault="0092350D">
      <w:pPr>
        <w:tabs>
          <w:tab w:val="left" w:pos="36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</w:t>
      </w:r>
      <w:r>
        <w:rPr>
          <w:rFonts w:ascii="Arial" w:eastAsia="Arial" w:hAnsi="Arial" w:cs="Arial"/>
          <w:b/>
        </w:rPr>
        <w:tab/>
        <w:t>Порядок сдачи и приемки оказанных услуг</w:t>
      </w:r>
      <w:r>
        <w:rPr>
          <w:rFonts w:ascii="Arial" w:eastAsia="Arial" w:hAnsi="Arial" w:cs="Arial"/>
        </w:rPr>
        <w:t>.</w:t>
      </w:r>
    </w:p>
    <w:p w:rsidR="00876913" w:rsidRDefault="0092350D">
      <w:pPr>
        <w:tabs>
          <w:tab w:val="left" w:pos="7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4.1. Исполнитель сообщает Заказчику о завершении оказания услуг в рамках Заявки по электронной почте. Исполнитель предоставляет Заказчику Акт сдачи-приемки оказанных услуг, в котором указывается перечень оказанных услуг и</w:t>
      </w:r>
      <w:r w:rsidR="00876913">
        <w:rPr>
          <w:rFonts w:ascii="Arial" w:eastAsia="Arial" w:hAnsi="Arial" w:cs="Arial"/>
        </w:rPr>
        <w:t>/или выполненных работ и их</w:t>
      </w:r>
      <w:r>
        <w:rPr>
          <w:rFonts w:ascii="Arial" w:eastAsia="Arial" w:hAnsi="Arial" w:cs="Arial"/>
        </w:rPr>
        <w:t xml:space="preserve"> </w:t>
      </w:r>
      <w:r w:rsidR="00876913">
        <w:rPr>
          <w:rFonts w:ascii="Arial" w:eastAsia="Arial" w:hAnsi="Arial" w:cs="Arial"/>
        </w:rPr>
        <w:t xml:space="preserve">стоимость. </w:t>
      </w:r>
    </w:p>
    <w:p w:rsidR="00D2429A" w:rsidRDefault="0092350D">
      <w:pPr>
        <w:tabs>
          <w:tab w:val="left" w:pos="7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4.2. Принятые и одобренные Заказчиком услуги считаются оказанными с момента подписания Акта сдачи-приемки услуг обеими Сторонами.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4.3. Если по истечении </w:t>
      </w:r>
      <w:r w:rsidR="00BC4193">
        <w:rPr>
          <w:rFonts w:ascii="Arial" w:eastAsia="Arial" w:hAnsi="Arial" w:cs="Arial"/>
          <w:b/>
        </w:rPr>
        <w:t>дес</w:t>
      </w:r>
      <w:r>
        <w:rPr>
          <w:rFonts w:ascii="Arial" w:eastAsia="Arial" w:hAnsi="Arial" w:cs="Arial"/>
          <w:b/>
        </w:rPr>
        <w:t>ятидневного срока</w:t>
      </w:r>
      <w:r w:rsidR="00BC4193">
        <w:rPr>
          <w:rFonts w:ascii="Arial" w:eastAsia="Arial" w:hAnsi="Arial" w:cs="Arial"/>
          <w:b/>
        </w:rPr>
        <w:t xml:space="preserve"> (рабочих дней)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рассмотрения оказанных услуг от Заказчика не поступило каких-либо претензий и/или предложений, услуги считаются оказанными в полном объеме с надлежащим качеством и в дальнейшем претензии приниматься Исполнителем не будут. По желанию Заказчика предложения, претензии, пожелания к оказанным услугам могут быть оформлены документально и представлены Исполнителю, но не позже истечения </w:t>
      </w:r>
      <w:r w:rsidR="00BC4193" w:rsidRPr="00BC4193">
        <w:rPr>
          <w:rFonts w:ascii="Arial" w:eastAsia="Arial" w:hAnsi="Arial" w:cs="Arial"/>
          <w:b/>
        </w:rPr>
        <w:t xml:space="preserve">десятидневного срока (рабочих дней) </w:t>
      </w:r>
      <w:r>
        <w:rPr>
          <w:rFonts w:ascii="Arial" w:eastAsia="Arial" w:hAnsi="Arial" w:cs="Arial"/>
        </w:rPr>
        <w:t>рассмотрения и утверждения оказанных услуг.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4.4. Заказчик, обнаруживший недостатки в работе Исполнителя по оказанию определенных настоящим Договором услуг при их сдаче-приемке вправе </w:t>
      </w:r>
      <w:r>
        <w:rPr>
          <w:rFonts w:ascii="Arial" w:eastAsia="Arial" w:hAnsi="Arial" w:cs="Arial"/>
        </w:rPr>
        <w:lastRenderedPageBreak/>
        <w:t>ссылаться на них только в случаях, если в соответствующей Заявке были оговорены указанные недостатки.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4.5. Заказчик, принявший работу Исполнителя без проверки, лишается права ссылаться на недостатки работы, которые могли и должны были быть установлены при обычных условиях приемки оказанных услуг по настоящему Договору (явные недостатки).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4.6. Заказчик, обнаруживший в течении </w:t>
      </w:r>
      <w:r>
        <w:rPr>
          <w:rFonts w:ascii="Arial" w:eastAsia="Arial" w:hAnsi="Arial" w:cs="Arial"/>
          <w:b/>
        </w:rPr>
        <w:t>2 (двух) месяцев</w:t>
      </w:r>
      <w:r>
        <w:rPr>
          <w:rFonts w:ascii="Arial" w:eastAsia="Arial" w:hAnsi="Arial" w:cs="Arial"/>
        </w:rPr>
        <w:t xml:space="preserve"> с момента приемки работы отступления от условий настоящего Договора или иные недостатки, которые не могли быть установлены при обычном способе приемки (скрытые недостатки), обязан известить об этом Исполнителя по их обнаружении.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4.7. При основательности претензий Заказчика Исполнитель обязан своими силами и за свой счет в согласованный Сторонами срок устранить недоделки и недостатки в работах, выполненных по настоящему Договору.</w:t>
      </w:r>
    </w:p>
    <w:p w:rsidR="00D2429A" w:rsidRDefault="00D2429A">
      <w:pPr>
        <w:jc w:val="both"/>
        <w:rPr>
          <w:rFonts w:ascii="Arial" w:eastAsia="Arial" w:hAnsi="Arial" w:cs="Arial"/>
        </w:rPr>
      </w:pPr>
    </w:p>
    <w:p w:rsidR="00D2429A" w:rsidRPr="00876913" w:rsidRDefault="0092350D" w:rsidP="00876913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5. Размер и порядок оплаты услуг</w:t>
      </w:r>
    </w:p>
    <w:p w:rsidR="00D2429A" w:rsidRDefault="0092350D">
      <w:pPr>
        <w:jc w:val="both"/>
        <w:rPr>
          <w:ins w:id="28" w:author="Сергей Бобков" w:date="2018-01-26T13:11:00Z"/>
          <w:rFonts w:ascii="Arial" w:eastAsia="Arial" w:hAnsi="Arial" w:cs="Arial"/>
        </w:rPr>
      </w:pPr>
      <w:bookmarkStart w:id="29" w:name="_gjdgxs" w:colFirst="0" w:colLast="0"/>
      <w:bookmarkEnd w:id="29"/>
      <w:r>
        <w:rPr>
          <w:rFonts w:ascii="Arial" w:eastAsia="Arial" w:hAnsi="Arial" w:cs="Arial"/>
        </w:rPr>
        <w:t>5.</w:t>
      </w:r>
      <w:r w:rsidR="00876913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. Оплата услуг по поддержке и сопровождению Сайта производится в течение </w:t>
      </w:r>
      <w:r>
        <w:rPr>
          <w:rFonts w:ascii="Arial" w:eastAsia="Arial" w:hAnsi="Arial" w:cs="Arial"/>
          <w:b/>
        </w:rPr>
        <w:t xml:space="preserve">5 (пяти) </w:t>
      </w:r>
      <w:r>
        <w:rPr>
          <w:rFonts w:ascii="Arial" w:eastAsia="Arial" w:hAnsi="Arial" w:cs="Arial"/>
        </w:rPr>
        <w:t>банковских дней с даты выставления счета и на основании Акта приемки-сдачи оказанных услуг</w:t>
      </w:r>
      <w:ins w:id="30" w:author="Сергей Бобков" w:date="2018-01-25T15:13:00Z">
        <w:r w:rsidR="003A2F87">
          <w:rPr>
            <w:rFonts w:ascii="Arial" w:eastAsia="Arial" w:hAnsi="Arial" w:cs="Arial"/>
          </w:rPr>
          <w:t xml:space="preserve">, исходя из размера </w:t>
        </w:r>
      </w:ins>
      <w:ins w:id="31" w:author="Сергей Бобков" w:date="2018-01-25T15:14:00Z">
        <w:r w:rsidR="003A2F87">
          <w:rPr>
            <w:rFonts w:ascii="Arial" w:eastAsia="Arial" w:hAnsi="Arial" w:cs="Arial"/>
          </w:rPr>
          <w:t>п</w:t>
        </w:r>
        <w:r w:rsidR="003A2F87" w:rsidRPr="003A2F87">
          <w:rPr>
            <w:rFonts w:ascii="Arial" w:eastAsia="Arial" w:hAnsi="Arial" w:cs="Arial"/>
          </w:rPr>
          <w:t>ланируемых затрат,</w:t>
        </w:r>
      </w:ins>
      <w:ins w:id="32" w:author="Сергей Бобков" w:date="2018-01-25T15:13:00Z">
        <w:r w:rsidR="003A2F87" w:rsidRPr="003A2F87">
          <w:rPr>
            <w:rFonts w:ascii="Arial" w:eastAsia="Arial" w:hAnsi="Arial" w:cs="Arial"/>
          </w:rPr>
          <w:t xml:space="preserve"> указанных в Заявке или согласованных Сторонами фактических затрат</w:t>
        </w:r>
      </w:ins>
      <w:r w:rsidRPr="003A2F87">
        <w:rPr>
          <w:rFonts w:ascii="Arial" w:eastAsia="Arial" w:hAnsi="Arial" w:cs="Arial"/>
        </w:rPr>
        <w:t>.</w:t>
      </w:r>
    </w:p>
    <w:p w:rsidR="00077EDF" w:rsidRDefault="00077EDF" w:rsidP="00077EDF">
      <w:pPr>
        <w:jc w:val="both"/>
        <w:rPr>
          <w:ins w:id="33" w:author="Сергей Бобков" w:date="2018-01-26T13:11:00Z"/>
          <w:rFonts w:ascii="Arial" w:eastAsia="Arial" w:hAnsi="Arial" w:cs="Arial"/>
        </w:rPr>
      </w:pPr>
      <w:ins w:id="34" w:author="Сергей Бобков" w:date="2018-01-26T13:11:00Z">
        <w:r>
          <w:rPr>
            <w:rFonts w:ascii="Arial" w:eastAsia="Arial" w:hAnsi="Arial" w:cs="Arial"/>
          </w:rPr>
          <w:t>5.2</w:t>
        </w:r>
        <w:r w:rsidRPr="007D6D4B">
          <w:rPr>
            <w:rFonts w:ascii="Arial" w:eastAsia="Arial" w:hAnsi="Arial" w:cs="Arial"/>
          </w:rPr>
          <w:t>. Если при</w:t>
        </w:r>
        <w:r>
          <w:rPr>
            <w:rFonts w:ascii="Arial" w:eastAsia="Arial" w:hAnsi="Arial" w:cs="Arial"/>
          </w:rPr>
          <w:t xml:space="preserve"> оказании</w:t>
        </w:r>
        <w:r w:rsidRPr="007D6D4B">
          <w:rPr>
            <w:rFonts w:ascii="Arial" w:eastAsia="Arial" w:hAnsi="Arial" w:cs="Arial"/>
          </w:rPr>
          <w:t xml:space="preserve"> услуг по поддержке и сопровождению Исполнитель вынужден будет обращаться к сторонним организациям и/или физическим лицам для</w:t>
        </w:r>
        <w:r>
          <w:rPr>
            <w:rFonts w:ascii="Arial" w:eastAsia="Arial" w:hAnsi="Arial" w:cs="Arial"/>
          </w:rPr>
          <w:t xml:space="preserve"> </w:t>
        </w:r>
        <w:r w:rsidRPr="007D6D4B">
          <w:rPr>
            <w:rFonts w:ascii="Arial" w:eastAsia="Arial" w:hAnsi="Arial" w:cs="Arial"/>
          </w:rPr>
          <w:t xml:space="preserve">покупки/оплаты программных продуктов/услуг для исполнения </w:t>
        </w:r>
        <w:r>
          <w:rPr>
            <w:rFonts w:ascii="Arial" w:eastAsia="Arial" w:hAnsi="Arial" w:cs="Arial"/>
          </w:rPr>
          <w:t>работ/услуг по заявке Заказчика</w:t>
        </w:r>
        <w:r w:rsidRPr="007D6D4B">
          <w:rPr>
            <w:rFonts w:ascii="Arial" w:eastAsia="Arial" w:hAnsi="Arial" w:cs="Arial"/>
          </w:rPr>
          <w:t>, указанные затраты согласовываются Исполнителем и Заказчиком по электронной почте или скайпу. Указанные в настоящем пункте услуги оплачиваются Заказчиком, при согласовании их стоимости, в течение одного рабочего дня после согласования их необходимости сторонами</w:t>
        </w:r>
        <w:r>
          <w:rPr>
            <w:rFonts w:ascii="Arial" w:eastAsia="Arial" w:hAnsi="Arial" w:cs="Arial"/>
          </w:rPr>
          <w:t xml:space="preserve"> на основании выставления счета</w:t>
        </w:r>
        <w:r w:rsidRPr="007D6D4B">
          <w:rPr>
            <w:rFonts w:ascii="Arial" w:eastAsia="Arial" w:hAnsi="Arial" w:cs="Arial"/>
          </w:rPr>
          <w:t>.</w:t>
        </w:r>
      </w:ins>
    </w:p>
    <w:p w:rsidR="00077EDF" w:rsidDel="00077EDF" w:rsidRDefault="00077EDF">
      <w:pPr>
        <w:jc w:val="both"/>
        <w:rPr>
          <w:del w:id="35" w:author="Сергей Бобков" w:date="2018-01-26T13:11:00Z"/>
          <w:rFonts w:ascii="Arial" w:eastAsia="Arial" w:hAnsi="Arial" w:cs="Arial"/>
        </w:rPr>
      </w:pPr>
    </w:p>
    <w:p w:rsidR="00D2429A" w:rsidRDefault="00D2429A">
      <w:pPr>
        <w:jc w:val="both"/>
        <w:rPr>
          <w:rFonts w:ascii="Arial" w:eastAsia="Arial" w:hAnsi="Arial" w:cs="Arial"/>
        </w:rPr>
      </w:pPr>
    </w:p>
    <w:p w:rsidR="00D2429A" w:rsidRDefault="0092350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6. Ответственность сторон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6.1. За нарушения условий настоящего Договора Стороны несут ответственность в соответствии с действующим законодательством Российской Федерации. </w:t>
      </w:r>
    </w:p>
    <w:p w:rsidR="00D2429A" w:rsidRDefault="00D2429A">
      <w:pPr>
        <w:jc w:val="both"/>
        <w:rPr>
          <w:rFonts w:ascii="Arial" w:eastAsia="Arial" w:hAnsi="Arial" w:cs="Arial"/>
        </w:rPr>
      </w:pPr>
    </w:p>
    <w:p w:rsidR="00D2429A" w:rsidRDefault="0092350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7. Обстоятельства непреодолимой силы (форс-мажор).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7.1. Стороны освобождаются от ответственности за частичное или полное неисполнение обязательств по настоящему Договору, если ненадлежащее исполнение Сторонами обязанностей вызвано непреодолимой силой, т.е. чрезвычайными и непредотвратимыми обстоятельствами, не подлежащими разумному контролю, подтвержденные Торгово-промышленной палатой РФ.</w:t>
      </w:r>
    </w:p>
    <w:p w:rsidR="00D2429A" w:rsidRDefault="0092350D">
      <w:pPr>
        <w:tabs>
          <w:tab w:val="left" w:pos="567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7.2. Если указанные в п. 7.1. Договора обстоятельства продолжаются более 7 (семи) дней, любая из Сторон вправе отказаться от дальнейшего исполнения обязательств по настоящему Договору, причем ни одна из Сторон не вправе требовать компенсации понесенных ею расходов.</w:t>
      </w:r>
    </w:p>
    <w:p w:rsidR="00D2429A" w:rsidRDefault="00D2429A">
      <w:pPr>
        <w:tabs>
          <w:tab w:val="left" w:pos="5670"/>
        </w:tabs>
        <w:jc w:val="both"/>
        <w:rPr>
          <w:rFonts w:ascii="Arial" w:eastAsia="Arial" w:hAnsi="Arial" w:cs="Arial"/>
        </w:rPr>
      </w:pPr>
    </w:p>
    <w:p w:rsidR="00D2429A" w:rsidRDefault="0092350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8. Прочие условия</w:t>
      </w:r>
    </w:p>
    <w:p w:rsidR="00D2429A" w:rsidRDefault="0092350D">
      <w:pPr>
        <w:shd w:val="clear" w:color="auto" w:fill="FFFFFF"/>
        <w:ind w:right="4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8.1. Настоящий договор вступает в силу с момента подписания обеими Сторонами и действует</w:t>
      </w:r>
      <w:r>
        <w:rPr>
          <w:rFonts w:ascii="Arial" w:eastAsia="Arial" w:hAnsi="Arial" w:cs="Arial"/>
          <w:b/>
        </w:rPr>
        <w:t xml:space="preserve"> до 31.12.201</w:t>
      </w:r>
      <w:r w:rsidR="00876913">
        <w:rPr>
          <w:rFonts w:ascii="Arial" w:eastAsia="Arial" w:hAnsi="Arial" w:cs="Arial"/>
          <w:b/>
        </w:rPr>
        <w:t>8</w:t>
      </w:r>
      <w:r>
        <w:rPr>
          <w:rFonts w:ascii="Arial" w:eastAsia="Arial" w:hAnsi="Arial" w:cs="Arial"/>
          <w:b/>
        </w:rPr>
        <w:t xml:space="preserve"> года. </w:t>
      </w:r>
      <w:r>
        <w:rPr>
          <w:rFonts w:ascii="Arial" w:eastAsia="Arial" w:hAnsi="Arial" w:cs="Arial"/>
        </w:rPr>
        <w:t>Если ни одна из Сторон не заявит о своем намерении расторгнуть настоящий Договор за 30 (тридцать) дней до окончания срока его действия, то Договор считается пролонгированным на каждый последующий год на тех же условиях.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8.2.</w:t>
      </w:r>
      <w:r w:rsidR="0087691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Все изменения и дополнения к настоящему Договору действительны только </w:t>
      </w:r>
      <w:r>
        <w:rPr>
          <w:rFonts w:ascii="Arial" w:eastAsia="Arial" w:hAnsi="Arial" w:cs="Arial"/>
        </w:rPr>
        <w:lastRenderedPageBreak/>
        <w:t xml:space="preserve">в случае подписания их обеими Сторонами. 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8.3. Настоящий Договор составлен в двух идентичных экземплярах, имеющих равную юридическую силу. </w:t>
      </w:r>
    </w:p>
    <w:p w:rsidR="00D2429A" w:rsidRDefault="00D2429A">
      <w:pPr>
        <w:jc w:val="both"/>
        <w:rPr>
          <w:rFonts w:ascii="Arial" w:eastAsia="Arial" w:hAnsi="Arial" w:cs="Arial"/>
        </w:rPr>
      </w:pPr>
    </w:p>
    <w:p w:rsidR="00D2429A" w:rsidRDefault="0092350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9. Порядок разрешения споров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9.1. В случае возникновения между Сторонами любого спора относительно толкования, действия или исполнения настоящего Договора Стороны предпримут все разумные меры для решения такого спора путем переговоров. 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9.2. Спор, по которому Стороны не достигли договоренности, подлежит разрешению в суде по месту нахождения ответчика в соответствии с действующим законодательством Российской Федерации. </w:t>
      </w:r>
    </w:p>
    <w:p w:rsidR="008E68D6" w:rsidRDefault="008E68D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9.3. </w:t>
      </w:r>
      <w:del w:id="36" w:author="Сергей Бобков" w:date="2018-01-26T13:32:00Z">
        <w:r w:rsidDel="00677C7D">
          <w:rPr>
            <w:rFonts w:ascii="Arial" w:eastAsia="Arial" w:hAnsi="Arial" w:cs="Arial"/>
          </w:rPr>
          <w:delText>Документы</w:delText>
        </w:r>
      </w:del>
      <w:ins w:id="37" w:author="Сергей Бобков" w:date="2018-01-26T13:32:00Z">
        <w:r w:rsidR="00677C7D">
          <w:rPr>
            <w:rFonts w:ascii="Arial" w:eastAsia="Arial" w:hAnsi="Arial" w:cs="Arial"/>
          </w:rPr>
          <w:t>Документы,</w:t>
        </w:r>
      </w:ins>
      <w:r>
        <w:rPr>
          <w:rFonts w:ascii="Arial" w:eastAsia="Arial" w:hAnsi="Arial" w:cs="Arial"/>
        </w:rPr>
        <w:t xml:space="preserve"> переданные по факсу или электронной почтой имеют юридическую силу. Оригиналы документов должны быть направлены в течение 5 календарных дней.</w:t>
      </w:r>
    </w:p>
    <w:p w:rsidR="00D2429A" w:rsidDel="008B3BED" w:rsidRDefault="00D2429A">
      <w:pPr>
        <w:jc w:val="both"/>
        <w:rPr>
          <w:del w:id="38" w:author="Сергей Бобков" w:date="2018-01-26T13:07:00Z"/>
          <w:rFonts w:ascii="Arial" w:eastAsia="Arial" w:hAnsi="Arial" w:cs="Arial"/>
        </w:rPr>
      </w:pPr>
    </w:p>
    <w:p w:rsidR="00D2429A" w:rsidDel="008B3BED" w:rsidRDefault="00D2429A">
      <w:pPr>
        <w:jc w:val="both"/>
        <w:rPr>
          <w:del w:id="39" w:author="Сергей Бобков" w:date="2018-01-26T13:07:00Z"/>
          <w:rFonts w:ascii="Arial" w:eastAsia="Arial" w:hAnsi="Arial" w:cs="Arial"/>
          <w:b/>
        </w:rPr>
      </w:pPr>
    </w:p>
    <w:p w:rsidR="00D2429A" w:rsidDel="008B3BED" w:rsidRDefault="00D2429A">
      <w:pPr>
        <w:jc w:val="both"/>
        <w:rPr>
          <w:del w:id="40" w:author="Сергей Бобков" w:date="2018-01-26T13:07:00Z"/>
          <w:rFonts w:ascii="Arial" w:eastAsia="Arial" w:hAnsi="Arial" w:cs="Arial"/>
          <w:b/>
        </w:rPr>
      </w:pPr>
    </w:p>
    <w:p w:rsidR="00D2429A" w:rsidDel="008B3BED" w:rsidRDefault="00D2429A">
      <w:pPr>
        <w:jc w:val="both"/>
        <w:rPr>
          <w:del w:id="41" w:author="Сергей Бобков" w:date="2018-01-26T13:07:00Z"/>
          <w:rFonts w:ascii="Arial" w:eastAsia="Arial" w:hAnsi="Arial" w:cs="Arial"/>
          <w:b/>
        </w:rPr>
      </w:pPr>
    </w:p>
    <w:p w:rsidR="00D2429A" w:rsidDel="008B3BED" w:rsidRDefault="00D2429A">
      <w:pPr>
        <w:jc w:val="both"/>
        <w:rPr>
          <w:del w:id="42" w:author="Сергей Бобков" w:date="2018-01-26T13:07:00Z"/>
          <w:rFonts w:ascii="Arial" w:eastAsia="Arial" w:hAnsi="Arial" w:cs="Arial"/>
          <w:b/>
        </w:rPr>
      </w:pPr>
    </w:p>
    <w:p w:rsidR="00D2429A" w:rsidDel="008B3BED" w:rsidRDefault="00D2429A">
      <w:pPr>
        <w:jc w:val="both"/>
        <w:rPr>
          <w:del w:id="43" w:author="Сергей Бобков" w:date="2018-01-26T13:07:00Z"/>
          <w:rFonts w:ascii="Arial" w:eastAsia="Arial" w:hAnsi="Arial" w:cs="Arial"/>
          <w:b/>
        </w:rPr>
      </w:pPr>
    </w:p>
    <w:p w:rsidR="00D2429A" w:rsidDel="008B3BED" w:rsidRDefault="00D2429A">
      <w:pPr>
        <w:jc w:val="both"/>
        <w:rPr>
          <w:del w:id="44" w:author="Сергей Бобков" w:date="2018-01-26T13:07:00Z"/>
          <w:rFonts w:ascii="Arial" w:eastAsia="Arial" w:hAnsi="Arial" w:cs="Arial"/>
          <w:b/>
        </w:rPr>
      </w:pPr>
    </w:p>
    <w:p w:rsidR="00D2429A" w:rsidDel="008B3BED" w:rsidRDefault="00D2429A">
      <w:pPr>
        <w:jc w:val="both"/>
        <w:rPr>
          <w:del w:id="45" w:author="Сергей Бобков" w:date="2018-01-26T13:07:00Z"/>
          <w:rFonts w:ascii="Arial" w:eastAsia="Arial" w:hAnsi="Arial" w:cs="Arial"/>
          <w:b/>
        </w:rPr>
      </w:pPr>
    </w:p>
    <w:p w:rsidR="00D2429A" w:rsidDel="008B3BED" w:rsidRDefault="00D2429A">
      <w:pPr>
        <w:jc w:val="both"/>
        <w:rPr>
          <w:del w:id="46" w:author="Сергей Бобков" w:date="2018-01-26T13:07:00Z"/>
          <w:rFonts w:ascii="Arial" w:eastAsia="Arial" w:hAnsi="Arial" w:cs="Arial"/>
          <w:b/>
        </w:rPr>
      </w:pPr>
    </w:p>
    <w:p w:rsidR="00D2429A" w:rsidDel="00677C7D" w:rsidRDefault="00D2429A">
      <w:pPr>
        <w:jc w:val="both"/>
        <w:rPr>
          <w:del w:id="47" w:author="Сергей Бобков" w:date="2018-01-26T13:33:00Z"/>
          <w:rFonts w:ascii="Arial" w:eastAsia="Arial" w:hAnsi="Arial" w:cs="Arial"/>
          <w:b/>
        </w:rPr>
      </w:pPr>
    </w:p>
    <w:p w:rsidR="008A5BB0" w:rsidDel="00677C7D" w:rsidRDefault="008A5BB0">
      <w:pPr>
        <w:jc w:val="both"/>
        <w:rPr>
          <w:del w:id="48" w:author="Сергей Бобков" w:date="2018-01-26T13:33:00Z"/>
          <w:rFonts w:ascii="Arial" w:eastAsia="Arial" w:hAnsi="Arial" w:cs="Arial"/>
          <w:b/>
        </w:rPr>
      </w:pPr>
    </w:p>
    <w:p w:rsidR="00D2429A" w:rsidRDefault="0092350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10. Адреса и реквизиты сторон.</w:t>
      </w:r>
    </w:p>
    <w:p w:rsidR="00D2429A" w:rsidRDefault="00D2429A">
      <w:pPr>
        <w:tabs>
          <w:tab w:val="left" w:pos="360"/>
          <w:tab w:val="left" w:pos="540"/>
        </w:tabs>
        <w:spacing w:after="200"/>
        <w:rPr>
          <w:rFonts w:ascii="Arial" w:eastAsia="Arial" w:hAnsi="Arial" w:cs="Arial"/>
          <w:sz w:val="28"/>
          <w:szCs w:val="28"/>
        </w:rPr>
      </w:pPr>
    </w:p>
    <w:tbl>
      <w:tblPr>
        <w:tblStyle w:val="a6"/>
        <w:tblW w:w="9825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2"/>
        <w:gridCol w:w="5043"/>
      </w:tblGrid>
      <w:tr w:rsidR="00D2429A">
        <w:tc>
          <w:tcPr>
            <w:tcW w:w="478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2429A" w:rsidRPr="008A5BB0" w:rsidRDefault="0092350D">
            <w:pPr>
              <w:spacing w:after="200"/>
              <w:rPr>
                <w:rFonts w:ascii="Arial" w:eastAsia="Arial" w:hAnsi="Arial" w:cs="Arial"/>
                <w:b/>
                <w:highlight w:val="white"/>
              </w:rPr>
            </w:pPr>
            <w:r w:rsidRPr="008A5BB0">
              <w:rPr>
                <w:rFonts w:ascii="Arial" w:eastAsia="Arial" w:hAnsi="Arial" w:cs="Arial"/>
                <w:b/>
                <w:highlight w:val="white"/>
              </w:rPr>
              <w:t>Исполнитель:</w:t>
            </w:r>
          </w:p>
        </w:tc>
        <w:tc>
          <w:tcPr>
            <w:tcW w:w="504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2429A" w:rsidRPr="008A5BB0" w:rsidRDefault="0092350D">
            <w:pPr>
              <w:spacing w:after="200"/>
              <w:rPr>
                <w:rFonts w:ascii="Arial" w:eastAsia="Arial" w:hAnsi="Arial" w:cs="Arial"/>
                <w:b/>
                <w:highlight w:val="white"/>
              </w:rPr>
            </w:pPr>
            <w:r w:rsidRPr="008A5BB0">
              <w:rPr>
                <w:rFonts w:ascii="Arial" w:eastAsia="Arial" w:hAnsi="Arial" w:cs="Arial"/>
                <w:b/>
                <w:highlight w:val="white"/>
              </w:rPr>
              <w:t>Заказчик:</w:t>
            </w:r>
          </w:p>
        </w:tc>
      </w:tr>
      <w:tr w:rsidR="00D2429A" w:rsidRPr="008A5BB0">
        <w:tc>
          <w:tcPr>
            <w:tcW w:w="478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76913" w:rsidRPr="008A5BB0" w:rsidRDefault="00876913" w:rsidP="00876913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Общество с ограниченной ответственностью «</w:t>
            </w:r>
            <w:proofErr w:type="spellStart"/>
            <w:r w:rsidRPr="008A5BB0">
              <w:rPr>
                <w:rFonts w:ascii="Arial" w:eastAsia="Arial" w:hAnsi="Arial" w:cs="Arial"/>
              </w:rPr>
              <w:t>Сайтс</w:t>
            </w:r>
            <w:proofErr w:type="spellEnd"/>
            <w:r w:rsidRPr="008A5BB0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8A5BB0">
              <w:rPr>
                <w:rFonts w:ascii="Arial" w:eastAsia="Arial" w:hAnsi="Arial" w:cs="Arial"/>
              </w:rPr>
              <w:t>Девелопмент</w:t>
            </w:r>
            <w:proofErr w:type="spellEnd"/>
            <w:r w:rsidRPr="008A5BB0">
              <w:rPr>
                <w:rFonts w:ascii="Arial" w:eastAsia="Arial" w:hAnsi="Arial" w:cs="Arial"/>
              </w:rPr>
              <w:t>»</w:t>
            </w:r>
          </w:p>
          <w:p w:rsidR="008A5BB0" w:rsidRPr="008A5BB0" w:rsidRDefault="008A5BB0" w:rsidP="00876913">
            <w:pPr>
              <w:spacing w:line="276" w:lineRule="auto"/>
              <w:rPr>
                <w:rFonts w:ascii="Arial" w:eastAsia="Arial" w:hAnsi="Arial" w:cs="Arial"/>
              </w:rPr>
            </w:pPr>
          </w:p>
          <w:p w:rsidR="00876913" w:rsidRPr="008A5BB0" w:rsidRDefault="00876913" w:rsidP="00876913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Юридический адрес: 127322, г. Москва, ул.                                                    Фонвизина, д.4-б, кв. 55,</w:t>
            </w:r>
          </w:p>
          <w:p w:rsidR="00876913" w:rsidRPr="008A5BB0" w:rsidRDefault="00876913" w:rsidP="00876913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 xml:space="preserve">ИНН 7715473311   </w:t>
            </w:r>
          </w:p>
          <w:p w:rsidR="00876913" w:rsidRPr="008A5BB0" w:rsidRDefault="00876913" w:rsidP="00876913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КПП 771501001</w:t>
            </w:r>
          </w:p>
          <w:p w:rsidR="00876913" w:rsidRPr="008A5BB0" w:rsidRDefault="00876913" w:rsidP="00876913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р/</w:t>
            </w:r>
            <w:proofErr w:type="spellStart"/>
            <w:r w:rsidRPr="008A5BB0">
              <w:rPr>
                <w:rFonts w:ascii="Arial" w:eastAsia="Arial" w:hAnsi="Arial" w:cs="Arial"/>
              </w:rPr>
              <w:t>сч</w:t>
            </w:r>
            <w:proofErr w:type="spellEnd"/>
            <w:r w:rsidRPr="008A5BB0">
              <w:rPr>
                <w:rFonts w:ascii="Arial" w:eastAsia="Arial" w:hAnsi="Arial" w:cs="Arial"/>
              </w:rPr>
              <w:t xml:space="preserve">. № 40702810800000063454 в </w:t>
            </w:r>
          </w:p>
          <w:p w:rsidR="00876913" w:rsidRPr="008A5BB0" w:rsidRDefault="00876913" w:rsidP="00876913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банке ВТБ 24 (ПАО) г. Москва</w:t>
            </w:r>
          </w:p>
          <w:p w:rsidR="00876913" w:rsidRPr="008A5BB0" w:rsidRDefault="00876913" w:rsidP="00876913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к/</w:t>
            </w:r>
            <w:proofErr w:type="spellStart"/>
            <w:r w:rsidRPr="008A5BB0">
              <w:rPr>
                <w:rFonts w:ascii="Arial" w:eastAsia="Arial" w:hAnsi="Arial" w:cs="Arial"/>
              </w:rPr>
              <w:t>cч</w:t>
            </w:r>
            <w:proofErr w:type="spellEnd"/>
            <w:r w:rsidRPr="008A5BB0">
              <w:rPr>
                <w:rFonts w:ascii="Arial" w:eastAsia="Arial" w:hAnsi="Arial" w:cs="Arial"/>
              </w:rPr>
              <w:t>. 30101810100000000716</w:t>
            </w:r>
          </w:p>
          <w:p w:rsidR="00D2429A" w:rsidRPr="008A5BB0" w:rsidRDefault="00876913" w:rsidP="00876913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БИК 044525716</w:t>
            </w:r>
          </w:p>
          <w:p w:rsidR="008A5BB0" w:rsidRPr="008A5BB0" w:rsidRDefault="008A5BB0" w:rsidP="00876913">
            <w:pPr>
              <w:spacing w:line="276" w:lineRule="auto"/>
              <w:rPr>
                <w:rFonts w:ascii="Arial" w:eastAsia="Arial" w:hAnsi="Arial" w:cs="Arial"/>
              </w:rPr>
            </w:pPr>
          </w:p>
          <w:p w:rsidR="008A5BB0" w:rsidRPr="006E6130" w:rsidRDefault="008A5BB0" w:rsidP="00876913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  <w:lang w:val="en-US"/>
              </w:rPr>
              <w:t>E</w:t>
            </w:r>
            <w:r w:rsidRPr="006E6130">
              <w:rPr>
                <w:rFonts w:ascii="Arial" w:eastAsia="Arial" w:hAnsi="Arial" w:cs="Arial"/>
              </w:rPr>
              <w:t>-</w:t>
            </w:r>
            <w:r w:rsidRPr="008A5BB0">
              <w:rPr>
                <w:rFonts w:ascii="Arial" w:eastAsia="Arial" w:hAnsi="Arial" w:cs="Arial"/>
                <w:lang w:val="en-US"/>
              </w:rPr>
              <w:t>mail</w:t>
            </w:r>
            <w:r w:rsidRPr="006E6130">
              <w:rPr>
                <w:rFonts w:ascii="Arial" w:eastAsia="Arial" w:hAnsi="Arial" w:cs="Arial"/>
              </w:rPr>
              <w:t xml:space="preserve">: </w:t>
            </w:r>
            <w:proofErr w:type="spellStart"/>
            <w:r w:rsidRPr="008A5BB0">
              <w:rPr>
                <w:rFonts w:ascii="Arial" w:eastAsia="Arial" w:hAnsi="Arial" w:cs="Arial"/>
                <w:lang w:val="en-US"/>
              </w:rPr>
              <w:t>sergey</w:t>
            </w:r>
            <w:proofErr w:type="spellEnd"/>
            <w:r w:rsidRPr="006E6130">
              <w:rPr>
                <w:rFonts w:ascii="Arial" w:eastAsia="Arial" w:hAnsi="Arial" w:cs="Arial"/>
              </w:rPr>
              <w:t>_</w:t>
            </w:r>
            <w:proofErr w:type="spellStart"/>
            <w:r w:rsidRPr="008A5BB0">
              <w:rPr>
                <w:rFonts w:ascii="Arial" w:eastAsia="Arial" w:hAnsi="Arial" w:cs="Arial"/>
                <w:lang w:val="en-US"/>
              </w:rPr>
              <w:t>bobkov</w:t>
            </w:r>
            <w:proofErr w:type="spellEnd"/>
            <w:r w:rsidRPr="006E6130">
              <w:rPr>
                <w:rFonts w:ascii="Arial" w:eastAsia="Arial" w:hAnsi="Arial" w:cs="Arial"/>
              </w:rPr>
              <w:t>@</w:t>
            </w:r>
            <w:r w:rsidRPr="008A5BB0">
              <w:rPr>
                <w:rFonts w:ascii="Arial" w:eastAsia="Arial" w:hAnsi="Arial" w:cs="Arial"/>
                <w:lang w:val="en-US"/>
              </w:rPr>
              <w:t>inbox</w:t>
            </w:r>
            <w:r w:rsidRPr="006E6130">
              <w:rPr>
                <w:rFonts w:ascii="Arial" w:eastAsia="Arial" w:hAnsi="Arial" w:cs="Arial"/>
              </w:rPr>
              <w:t>.</w:t>
            </w:r>
            <w:proofErr w:type="spellStart"/>
            <w:r w:rsidRPr="008A5BB0">
              <w:rPr>
                <w:rFonts w:ascii="Arial" w:eastAsia="Arial" w:hAnsi="Arial" w:cs="Arial"/>
                <w:lang w:val="en-US"/>
              </w:rPr>
              <w:t>ru</w:t>
            </w:r>
            <w:proofErr w:type="spellEnd"/>
          </w:p>
          <w:p w:rsidR="008A5BB0" w:rsidRPr="006E6130" w:rsidRDefault="008A5BB0" w:rsidP="00876913">
            <w:pPr>
              <w:spacing w:line="276" w:lineRule="auto"/>
              <w:rPr>
                <w:rFonts w:ascii="Arial" w:eastAsia="Arial" w:hAnsi="Arial" w:cs="Arial"/>
                <w:highlight w:val="white"/>
              </w:rPr>
            </w:pPr>
          </w:p>
          <w:p w:rsidR="00D2429A" w:rsidRPr="008A5BB0" w:rsidRDefault="0092350D">
            <w:pPr>
              <w:spacing w:line="276" w:lineRule="auto"/>
              <w:rPr>
                <w:rFonts w:ascii="Arial" w:eastAsia="Arial" w:hAnsi="Arial" w:cs="Arial"/>
                <w:highlight w:val="white"/>
              </w:rPr>
            </w:pPr>
            <w:r w:rsidRPr="008A5BB0">
              <w:rPr>
                <w:rFonts w:ascii="Arial" w:eastAsia="Arial" w:hAnsi="Arial" w:cs="Arial"/>
                <w:highlight w:val="white"/>
              </w:rPr>
              <w:t>В соответствии с действующим законодательством, Исполнитель освобожден от уплаты НДС.</w:t>
            </w:r>
          </w:p>
          <w:p w:rsidR="00D2429A" w:rsidRPr="008A5BB0" w:rsidRDefault="00D2429A">
            <w:pPr>
              <w:spacing w:after="20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504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A5BB0" w:rsidRPr="008A5BB0" w:rsidRDefault="008A5BB0" w:rsidP="008A5BB0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Общество с ограниченной ответственностью «</w:t>
            </w:r>
            <w:proofErr w:type="spellStart"/>
            <w:r w:rsidRPr="008A5BB0">
              <w:rPr>
                <w:rFonts w:ascii="Arial" w:eastAsia="Arial" w:hAnsi="Arial" w:cs="Arial"/>
              </w:rPr>
              <w:t>ТрастИнвестСтрой</w:t>
            </w:r>
            <w:proofErr w:type="spellEnd"/>
            <w:r w:rsidRPr="008A5BB0">
              <w:rPr>
                <w:rFonts w:ascii="Arial" w:eastAsia="Arial" w:hAnsi="Arial" w:cs="Arial"/>
              </w:rPr>
              <w:t>»</w:t>
            </w:r>
          </w:p>
          <w:p w:rsidR="008A5BB0" w:rsidRPr="008A5BB0" w:rsidRDefault="008A5BB0" w:rsidP="008A5BB0">
            <w:pPr>
              <w:spacing w:line="276" w:lineRule="auto"/>
              <w:rPr>
                <w:rFonts w:ascii="Arial" w:eastAsia="Arial" w:hAnsi="Arial" w:cs="Arial"/>
              </w:rPr>
            </w:pPr>
          </w:p>
          <w:p w:rsidR="008A5BB0" w:rsidRPr="008A5BB0" w:rsidRDefault="008A5BB0" w:rsidP="008A5BB0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Юр адрес: 123610, г. Москва, Набережная Краснопресненская, д. 12, помещение 1603</w:t>
            </w:r>
          </w:p>
          <w:p w:rsidR="008A5BB0" w:rsidRPr="008A5BB0" w:rsidRDefault="008A5BB0" w:rsidP="008A5BB0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Почтовый адрес: 117630 г. Москва,</w:t>
            </w:r>
          </w:p>
          <w:p w:rsidR="008A5BB0" w:rsidRPr="008A5BB0" w:rsidRDefault="008A5BB0" w:rsidP="008A5BB0">
            <w:pPr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 w:rsidRPr="008A5BB0">
              <w:rPr>
                <w:rFonts w:ascii="Arial" w:eastAsia="Arial" w:hAnsi="Arial" w:cs="Arial"/>
              </w:rPr>
              <w:t>Обручевский</w:t>
            </w:r>
            <w:proofErr w:type="spellEnd"/>
            <w:r w:rsidRPr="008A5BB0">
              <w:rPr>
                <w:rFonts w:ascii="Arial" w:eastAsia="Arial" w:hAnsi="Arial" w:cs="Arial"/>
              </w:rPr>
              <w:t xml:space="preserve"> р-н, Академика </w:t>
            </w:r>
            <w:proofErr w:type="spellStart"/>
            <w:r w:rsidRPr="008A5BB0">
              <w:rPr>
                <w:rFonts w:ascii="Arial" w:eastAsia="Arial" w:hAnsi="Arial" w:cs="Arial"/>
              </w:rPr>
              <w:t>Челомея</w:t>
            </w:r>
            <w:proofErr w:type="spellEnd"/>
            <w:r w:rsidRPr="008A5BB0">
              <w:rPr>
                <w:rFonts w:ascii="Arial" w:eastAsia="Arial" w:hAnsi="Arial" w:cs="Arial"/>
              </w:rPr>
              <w:t xml:space="preserve">, 4Б </w:t>
            </w:r>
          </w:p>
          <w:p w:rsidR="008A5BB0" w:rsidRPr="008A5BB0" w:rsidRDefault="008A5BB0" w:rsidP="008A5BB0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Почтовое отделение №117630 А/Я 23</w:t>
            </w:r>
          </w:p>
          <w:p w:rsidR="008A5BB0" w:rsidRPr="008A5BB0" w:rsidRDefault="008A5BB0" w:rsidP="008A5BB0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ИНН/КПП 7703812344/770301001</w:t>
            </w:r>
          </w:p>
          <w:p w:rsidR="008A5BB0" w:rsidRPr="008A5BB0" w:rsidRDefault="008A5BB0" w:rsidP="008A5BB0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ОГРН 1147746684887</w:t>
            </w:r>
          </w:p>
          <w:p w:rsidR="008A5BB0" w:rsidRPr="008A5BB0" w:rsidRDefault="008A5BB0" w:rsidP="008A5BB0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 xml:space="preserve">р/с 40702810538000005817 </w:t>
            </w:r>
          </w:p>
          <w:p w:rsidR="008A5BB0" w:rsidRPr="008A5BB0" w:rsidRDefault="008A5BB0" w:rsidP="008A5BB0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в ОАО «Сбербанк России» г. Москва</w:t>
            </w:r>
          </w:p>
          <w:p w:rsidR="008A5BB0" w:rsidRPr="008A5BB0" w:rsidRDefault="008A5BB0" w:rsidP="008A5BB0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к/с 30101810400000000225</w:t>
            </w:r>
          </w:p>
          <w:p w:rsidR="00D2429A" w:rsidRPr="008A5BB0" w:rsidRDefault="008A5BB0" w:rsidP="008A5BB0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БИК 044525225</w:t>
            </w:r>
          </w:p>
          <w:p w:rsidR="00D2429A" w:rsidRPr="008A5BB0" w:rsidRDefault="0092350D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 xml:space="preserve"> </w:t>
            </w:r>
          </w:p>
          <w:p w:rsidR="00D2429A" w:rsidRPr="006E6130" w:rsidRDefault="008A5BB0">
            <w:pPr>
              <w:spacing w:after="200"/>
              <w:rPr>
                <w:rFonts w:ascii="Arial" w:eastAsia="Arial" w:hAnsi="Arial" w:cs="Arial"/>
                <w:highlight w:val="white"/>
              </w:rPr>
            </w:pPr>
            <w:r w:rsidRPr="008A5BB0">
              <w:rPr>
                <w:rFonts w:ascii="Arial" w:eastAsia="Arial" w:hAnsi="Arial" w:cs="Arial"/>
                <w:lang w:val="en-US"/>
              </w:rPr>
              <w:t>E</w:t>
            </w:r>
            <w:r w:rsidRPr="006E6130">
              <w:rPr>
                <w:rFonts w:ascii="Arial" w:eastAsia="Arial" w:hAnsi="Arial" w:cs="Arial"/>
              </w:rPr>
              <w:t>-</w:t>
            </w:r>
            <w:r w:rsidRPr="008A5BB0">
              <w:rPr>
                <w:rFonts w:ascii="Arial" w:eastAsia="Arial" w:hAnsi="Arial" w:cs="Arial"/>
                <w:lang w:val="en-US"/>
              </w:rPr>
              <w:t>mail</w:t>
            </w:r>
            <w:r w:rsidRPr="006E6130">
              <w:rPr>
                <w:rFonts w:ascii="Arial" w:eastAsia="Arial" w:hAnsi="Arial" w:cs="Arial"/>
              </w:rPr>
              <w:t xml:space="preserve">: </w:t>
            </w:r>
            <w:proofErr w:type="spellStart"/>
            <w:r w:rsidRPr="008A5BB0">
              <w:rPr>
                <w:rFonts w:ascii="Arial" w:eastAsia="Arial" w:hAnsi="Arial" w:cs="Arial"/>
                <w:lang w:val="en-US"/>
              </w:rPr>
              <w:t>trastinveststroy</w:t>
            </w:r>
            <w:proofErr w:type="spellEnd"/>
            <w:r w:rsidRPr="006E6130">
              <w:rPr>
                <w:rFonts w:ascii="Arial" w:eastAsia="Arial" w:hAnsi="Arial" w:cs="Arial"/>
              </w:rPr>
              <w:t>@</w:t>
            </w:r>
            <w:proofErr w:type="spellStart"/>
            <w:r w:rsidRPr="008A5BB0">
              <w:rPr>
                <w:rFonts w:ascii="Arial" w:eastAsia="Arial" w:hAnsi="Arial" w:cs="Arial"/>
                <w:lang w:val="en-US"/>
              </w:rPr>
              <w:t>gmail</w:t>
            </w:r>
            <w:proofErr w:type="spellEnd"/>
            <w:r w:rsidRPr="006E6130">
              <w:rPr>
                <w:rFonts w:ascii="Arial" w:eastAsia="Arial" w:hAnsi="Arial" w:cs="Arial"/>
              </w:rPr>
              <w:t>.</w:t>
            </w:r>
            <w:r w:rsidRPr="008A5BB0">
              <w:rPr>
                <w:rFonts w:ascii="Arial" w:eastAsia="Arial" w:hAnsi="Arial" w:cs="Arial"/>
                <w:lang w:val="en-US"/>
              </w:rPr>
              <w:t>com</w:t>
            </w:r>
          </w:p>
        </w:tc>
      </w:tr>
      <w:tr w:rsidR="00D2429A">
        <w:tc>
          <w:tcPr>
            <w:tcW w:w="478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76913" w:rsidRPr="008A5BB0" w:rsidRDefault="00876913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 xml:space="preserve">Генеральный директор </w:t>
            </w:r>
          </w:p>
          <w:p w:rsidR="008A5BB0" w:rsidRPr="008A5BB0" w:rsidRDefault="00876913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Таран Кира Андреевна</w:t>
            </w:r>
          </w:p>
          <w:p w:rsidR="00D2429A" w:rsidRPr="008A5BB0" w:rsidRDefault="00876913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 xml:space="preserve"> </w:t>
            </w:r>
          </w:p>
          <w:p w:rsidR="00D2429A" w:rsidRPr="008A5BB0" w:rsidRDefault="0092350D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___________________________</w:t>
            </w:r>
          </w:p>
          <w:p w:rsidR="00D2429A" w:rsidRPr="008A5BB0" w:rsidRDefault="0092350D">
            <w:pPr>
              <w:spacing w:line="276" w:lineRule="auto"/>
              <w:rPr>
                <w:rFonts w:ascii="Arial" w:eastAsia="Arial" w:hAnsi="Arial" w:cs="Arial"/>
                <w:highlight w:val="white"/>
              </w:rPr>
            </w:pPr>
            <w:r w:rsidRPr="008A5BB0">
              <w:rPr>
                <w:rFonts w:ascii="Arial" w:eastAsia="Arial" w:hAnsi="Arial" w:cs="Arial"/>
              </w:rPr>
              <w:lastRenderedPageBreak/>
              <w:t>М.П.</w:t>
            </w:r>
          </w:p>
        </w:tc>
        <w:tc>
          <w:tcPr>
            <w:tcW w:w="504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2429A" w:rsidRPr="008A5BB0" w:rsidRDefault="0092350D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lastRenderedPageBreak/>
              <w:t>Генеральный директор</w:t>
            </w:r>
          </w:p>
          <w:p w:rsidR="00D2429A" w:rsidRPr="008A5BB0" w:rsidRDefault="008A5BB0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Леонидова Галина Викторовна</w:t>
            </w:r>
          </w:p>
          <w:p w:rsidR="00D2429A" w:rsidRPr="008A5BB0" w:rsidRDefault="00D2429A">
            <w:pPr>
              <w:spacing w:line="276" w:lineRule="auto"/>
              <w:rPr>
                <w:rFonts w:ascii="Arial" w:eastAsia="Arial" w:hAnsi="Arial" w:cs="Arial"/>
              </w:rPr>
            </w:pPr>
          </w:p>
          <w:p w:rsidR="00D2429A" w:rsidRPr="008A5BB0" w:rsidRDefault="0092350D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t>___________________________</w:t>
            </w:r>
          </w:p>
          <w:p w:rsidR="00D2429A" w:rsidRPr="008A5BB0" w:rsidRDefault="0092350D" w:rsidP="008A5BB0">
            <w:pPr>
              <w:spacing w:line="276" w:lineRule="auto"/>
              <w:rPr>
                <w:rFonts w:ascii="Arial" w:eastAsia="Arial" w:hAnsi="Arial" w:cs="Arial"/>
              </w:rPr>
            </w:pPr>
            <w:r w:rsidRPr="008A5BB0">
              <w:rPr>
                <w:rFonts w:ascii="Arial" w:eastAsia="Arial" w:hAnsi="Arial" w:cs="Arial"/>
              </w:rPr>
              <w:lastRenderedPageBreak/>
              <w:t>М.П.</w:t>
            </w:r>
          </w:p>
        </w:tc>
      </w:tr>
    </w:tbl>
    <w:p w:rsidR="00D2429A" w:rsidRDefault="00D2429A"/>
    <w:p w:rsidR="008A5BB0" w:rsidRDefault="008A5BB0">
      <w:pPr>
        <w:jc w:val="both"/>
        <w:rPr>
          <w:rFonts w:ascii="Arial" w:eastAsia="Arial" w:hAnsi="Arial" w:cs="Arial"/>
          <w:b/>
        </w:rPr>
      </w:pPr>
    </w:p>
    <w:p w:rsidR="008A5BB0" w:rsidRDefault="008A5BB0">
      <w:pPr>
        <w:jc w:val="both"/>
        <w:rPr>
          <w:rFonts w:ascii="Arial" w:eastAsia="Arial" w:hAnsi="Arial" w:cs="Arial"/>
          <w:b/>
        </w:rPr>
      </w:pPr>
    </w:p>
    <w:p w:rsidR="008A5BB0" w:rsidDel="008B3BED" w:rsidRDefault="008A5BB0">
      <w:pPr>
        <w:jc w:val="both"/>
        <w:rPr>
          <w:del w:id="49" w:author="Сергей Бобков" w:date="2018-01-26T13:07:00Z"/>
          <w:rFonts w:ascii="Arial" w:eastAsia="Arial" w:hAnsi="Arial" w:cs="Arial"/>
          <w:b/>
        </w:rPr>
      </w:pPr>
    </w:p>
    <w:p w:rsidR="008A5BB0" w:rsidDel="008B3BED" w:rsidRDefault="008A5BB0">
      <w:pPr>
        <w:jc w:val="both"/>
        <w:rPr>
          <w:del w:id="50" w:author="Сергей Бобков" w:date="2018-01-26T13:07:00Z"/>
          <w:rFonts w:ascii="Arial" w:eastAsia="Arial" w:hAnsi="Arial" w:cs="Arial"/>
          <w:b/>
        </w:rPr>
      </w:pPr>
    </w:p>
    <w:p w:rsidR="008A5BB0" w:rsidDel="008B3BED" w:rsidRDefault="008A5BB0">
      <w:pPr>
        <w:jc w:val="both"/>
        <w:rPr>
          <w:del w:id="51" w:author="Сергей Бобков" w:date="2018-01-26T13:07:00Z"/>
          <w:rFonts w:ascii="Arial" w:eastAsia="Arial" w:hAnsi="Arial" w:cs="Arial"/>
          <w:b/>
        </w:rPr>
      </w:pPr>
    </w:p>
    <w:p w:rsidR="008A5BB0" w:rsidDel="008B3BED" w:rsidRDefault="008A5BB0">
      <w:pPr>
        <w:jc w:val="both"/>
        <w:rPr>
          <w:del w:id="52" w:author="Сергей Бобков" w:date="2018-01-26T13:07:00Z"/>
          <w:rFonts w:ascii="Arial" w:eastAsia="Arial" w:hAnsi="Arial" w:cs="Arial"/>
          <w:b/>
        </w:rPr>
      </w:pPr>
    </w:p>
    <w:p w:rsidR="008A5BB0" w:rsidDel="008B3BED" w:rsidRDefault="008A5BB0">
      <w:pPr>
        <w:jc w:val="both"/>
        <w:rPr>
          <w:del w:id="53" w:author="Сергей Бобков" w:date="2018-01-26T13:07:00Z"/>
          <w:rFonts w:ascii="Arial" w:eastAsia="Arial" w:hAnsi="Arial" w:cs="Arial"/>
          <w:b/>
        </w:rPr>
      </w:pPr>
    </w:p>
    <w:p w:rsidR="008A5BB0" w:rsidDel="008B3BED" w:rsidRDefault="008A5BB0">
      <w:pPr>
        <w:jc w:val="both"/>
        <w:rPr>
          <w:del w:id="54" w:author="Сергей Бобков" w:date="2018-01-26T13:07:00Z"/>
          <w:rFonts w:ascii="Arial" w:eastAsia="Arial" w:hAnsi="Arial" w:cs="Arial"/>
          <w:b/>
        </w:rPr>
      </w:pPr>
    </w:p>
    <w:p w:rsidR="008A5BB0" w:rsidDel="008B3BED" w:rsidRDefault="008A5BB0">
      <w:pPr>
        <w:jc w:val="both"/>
        <w:rPr>
          <w:del w:id="55" w:author="Сергей Бобков" w:date="2018-01-26T13:07:00Z"/>
          <w:rFonts w:ascii="Arial" w:eastAsia="Arial" w:hAnsi="Arial" w:cs="Arial"/>
          <w:b/>
        </w:rPr>
      </w:pPr>
    </w:p>
    <w:p w:rsidR="008A5BB0" w:rsidDel="008B3BED" w:rsidRDefault="008A5BB0">
      <w:pPr>
        <w:jc w:val="both"/>
        <w:rPr>
          <w:del w:id="56" w:author="Сергей Бобков" w:date="2018-01-26T13:07:00Z"/>
          <w:rFonts w:ascii="Arial" w:eastAsia="Arial" w:hAnsi="Arial" w:cs="Arial"/>
          <w:b/>
        </w:rPr>
      </w:pPr>
    </w:p>
    <w:p w:rsidR="008A5BB0" w:rsidDel="008B3BED" w:rsidRDefault="008A5BB0">
      <w:pPr>
        <w:jc w:val="both"/>
        <w:rPr>
          <w:del w:id="57" w:author="Сергей Бобков" w:date="2018-01-26T13:07:00Z"/>
          <w:rFonts w:ascii="Arial" w:eastAsia="Arial" w:hAnsi="Arial" w:cs="Arial"/>
          <w:b/>
        </w:rPr>
      </w:pPr>
    </w:p>
    <w:p w:rsidR="008A5BB0" w:rsidDel="008B3BED" w:rsidRDefault="008A5BB0">
      <w:pPr>
        <w:jc w:val="both"/>
        <w:rPr>
          <w:del w:id="58" w:author="Сергей Бобков" w:date="2018-01-26T13:07:00Z"/>
          <w:rFonts w:ascii="Arial" w:eastAsia="Arial" w:hAnsi="Arial" w:cs="Arial"/>
          <w:b/>
        </w:rPr>
      </w:pPr>
    </w:p>
    <w:p w:rsidR="00D2429A" w:rsidRDefault="0092350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Приложение № 1</w:t>
      </w:r>
    </w:p>
    <w:p w:rsidR="00D2429A" w:rsidRDefault="0092350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к Договору № </w:t>
      </w:r>
      <w:del w:id="59" w:author="Сергей Бобков" w:date="2018-01-26T13:07:00Z">
        <w:r w:rsidDel="008B3BED">
          <w:rPr>
            <w:rFonts w:ascii="Arial" w:eastAsia="Arial" w:hAnsi="Arial" w:cs="Arial"/>
            <w:b/>
          </w:rPr>
          <w:delText>032\17</w:delText>
        </w:r>
      </w:del>
      <w:ins w:id="60" w:author="Сергей Бобков" w:date="2018-01-26T13:07:00Z">
        <w:r w:rsidR="008B3BED">
          <w:rPr>
            <w:rFonts w:ascii="Arial" w:eastAsia="Arial" w:hAnsi="Arial" w:cs="Arial"/>
            <w:b/>
          </w:rPr>
          <w:t>СД-1-01-18 от 09.01.2018</w:t>
        </w:r>
      </w:ins>
      <w:r>
        <w:rPr>
          <w:rFonts w:ascii="Arial" w:eastAsia="Arial" w:hAnsi="Arial" w:cs="Arial"/>
          <w:b/>
        </w:rPr>
        <w:t>.</w:t>
      </w:r>
    </w:p>
    <w:p w:rsidR="00D2429A" w:rsidRDefault="00D2429A">
      <w:pPr>
        <w:jc w:val="both"/>
        <w:rPr>
          <w:rFonts w:ascii="Arial" w:eastAsia="Arial" w:hAnsi="Arial" w:cs="Arial"/>
          <w:b/>
          <w:i/>
        </w:rPr>
      </w:pPr>
    </w:p>
    <w:p w:rsidR="00D2429A" w:rsidRDefault="0092350D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«Шаблон оформления Заявки на выполнение работ </w:t>
      </w:r>
    </w:p>
    <w:p w:rsidR="00D2429A" w:rsidRDefault="0092350D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по сайту </w:t>
      </w:r>
      <w:ins w:id="61" w:author="Сергей Бобков" w:date="2018-01-25T14:26:00Z">
        <w:r w:rsidR="006E6130">
          <w:rPr>
            <w:rFonts w:ascii="Arial" w:eastAsia="Arial" w:hAnsi="Arial" w:cs="Arial"/>
            <w:b/>
            <w:i/>
          </w:rPr>
          <w:t>http://trastinveststroy.ru</w:t>
        </w:r>
      </w:ins>
      <w:del w:id="62" w:author="Сергей Бобков" w:date="2018-01-25T14:26:00Z">
        <w:r w:rsidDel="006E6130">
          <w:rPr>
            <w:rFonts w:ascii="Arial" w:eastAsia="Arial" w:hAnsi="Arial" w:cs="Arial"/>
            <w:b/>
          </w:rPr>
          <w:delText>http://sk-tmk.ru</w:delText>
        </w:r>
      </w:del>
      <w:r>
        <w:rPr>
          <w:rFonts w:ascii="Arial" w:eastAsia="Arial" w:hAnsi="Arial" w:cs="Arial"/>
          <w:b/>
          <w:i/>
        </w:rPr>
        <w:t>»</w:t>
      </w:r>
    </w:p>
    <w:p w:rsidR="00D2429A" w:rsidRDefault="00D2429A">
      <w:pPr>
        <w:ind w:left="708" w:firstLine="4962"/>
        <w:jc w:val="both"/>
        <w:rPr>
          <w:rFonts w:ascii="Arial" w:eastAsia="Arial" w:hAnsi="Arial" w:cs="Arial"/>
          <w:b/>
        </w:rPr>
      </w:pPr>
    </w:p>
    <w:p w:rsidR="00D2429A" w:rsidRDefault="0092350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****************************************************************************</w:t>
      </w:r>
    </w:p>
    <w:p w:rsidR="00D2429A" w:rsidRDefault="00D2429A">
      <w:pPr>
        <w:ind w:left="708" w:firstLine="4962"/>
        <w:jc w:val="both"/>
        <w:rPr>
          <w:rFonts w:ascii="Arial" w:eastAsia="Arial" w:hAnsi="Arial" w:cs="Arial"/>
          <w:b/>
        </w:rPr>
      </w:pPr>
    </w:p>
    <w:p w:rsidR="00D2429A" w:rsidRDefault="0092350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Заявка на выполнение работ по сайту </w:t>
      </w:r>
      <w:ins w:id="63" w:author="Сергей Бобков" w:date="2018-01-26T13:38:00Z">
        <w:r w:rsidR="0020221E" w:rsidRPr="00074C90">
          <w:rPr>
            <w:rFonts w:ascii="Arial" w:eastAsia="Arial" w:hAnsi="Arial" w:cs="Arial"/>
            <w:b/>
          </w:rPr>
          <w:t>http://trastinveststroy.ru</w:t>
        </w:r>
      </w:ins>
      <w:del w:id="64" w:author="Сергей Бобков" w:date="2018-01-26T13:38:00Z">
        <w:r w:rsidDel="0020221E">
          <w:rPr>
            <w:rFonts w:ascii="Arial" w:eastAsia="Arial" w:hAnsi="Arial" w:cs="Arial"/>
            <w:b/>
          </w:rPr>
          <w:delText>_</w:delText>
        </w:r>
        <w:r w:rsidDel="0020221E">
          <w:rPr>
            <w:rFonts w:ascii="Arial" w:eastAsia="Arial" w:hAnsi="Arial" w:cs="Arial"/>
            <w:b/>
          </w:rPr>
          <w:delText>_________________</w:delText>
        </w:r>
      </w:del>
    </w:p>
    <w:p w:rsidR="00D2429A" w:rsidRDefault="0092350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от _____________ 201__ года</w:t>
      </w:r>
    </w:p>
    <w:p w:rsidR="00D2429A" w:rsidRDefault="00D2429A">
      <w:pPr>
        <w:jc w:val="both"/>
        <w:rPr>
          <w:rFonts w:ascii="Arial" w:eastAsia="Arial" w:hAnsi="Arial" w:cs="Arial"/>
          <w:b/>
        </w:rPr>
      </w:pP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Ф.И.О., должность, рабочий телефон, мобильный телефон, электронная почта 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уполномоченного представителя Заказчика, составившего заявку: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________________________________________________________________________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________________________________________________________________________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________________________________________________________________________</w:t>
      </w:r>
    </w:p>
    <w:p w:rsidR="00D2429A" w:rsidRDefault="00D2429A">
      <w:pPr>
        <w:jc w:val="both"/>
        <w:rPr>
          <w:rFonts w:ascii="Arial" w:eastAsia="Arial" w:hAnsi="Arial" w:cs="Arial"/>
        </w:rPr>
      </w:pPr>
    </w:p>
    <w:p w:rsidR="00D2429A" w:rsidRDefault="0092350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Суть заявки:</w:t>
      </w:r>
    </w:p>
    <w:p w:rsidR="00D2429A" w:rsidRDefault="0092350D">
      <w:pPr>
        <w:jc w:val="both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50800</wp:posOffset>
                </wp:positionH>
                <wp:positionV relativeFrom="paragraph">
                  <wp:posOffset>50800</wp:posOffset>
                </wp:positionV>
                <wp:extent cx="5461000" cy="4572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4865" y="3554257"/>
                          <a:ext cx="5462270" cy="4514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2429A" w:rsidRDefault="0092350D">
                            <w:pPr>
                              <w:textDirection w:val="btLr"/>
                            </w:pPr>
                            <w:r>
                              <w:t>Описываются общие пожелания и суть работ.</w:t>
                            </w:r>
                          </w:p>
                          <w:p w:rsidR="00D2429A" w:rsidRDefault="0092350D">
                            <w:pPr>
                              <w:textDirection w:val="btLr"/>
                            </w:pPr>
                            <w:r>
                              <w:t>Цели, ожидания, контекст появления данных пожеланий.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4pt;margin-top:4pt;width:430pt;height:36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" o:allowincell="f">
                <v:textbox inset="2.53958mm,1.2694mm,2.53958mm,1.2694mm">
                  <w:txbxContent>
                    <w:p w:rsidR="00D2429A" w:rsidRDefault="0092350D">
                      <w:pPr>
                        <w:textDirection w:val="btLr"/>
                      </w:pPr>
                      <w:r>
                        <w:t>Описываются общие пожелания и суть работ.</w:t>
                      </w:r>
                    </w:p>
                    <w:p w:rsidR="00D2429A" w:rsidRDefault="0092350D">
                      <w:pPr>
                        <w:textDirection w:val="btLr"/>
                      </w:pPr>
                      <w:r>
                        <w:t>Цели, ожидания, контекст появления данных пожеланий.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2429A" w:rsidRDefault="00D2429A">
      <w:pPr>
        <w:jc w:val="both"/>
        <w:rPr>
          <w:rFonts w:ascii="Arial" w:eastAsia="Arial" w:hAnsi="Arial" w:cs="Arial"/>
          <w:b/>
        </w:rPr>
      </w:pPr>
    </w:p>
    <w:p w:rsidR="00D2429A" w:rsidRDefault="00D2429A">
      <w:pPr>
        <w:jc w:val="both"/>
        <w:rPr>
          <w:rFonts w:ascii="Arial" w:eastAsia="Arial" w:hAnsi="Arial" w:cs="Arial"/>
          <w:b/>
        </w:rPr>
      </w:pPr>
    </w:p>
    <w:p w:rsidR="00D2429A" w:rsidRDefault="00D2429A">
      <w:pPr>
        <w:jc w:val="both"/>
        <w:rPr>
          <w:rFonts w:ascii="Arial" w:eastAsia="Arial" w:hAnsi="Arial" w:cs="Arial"/>
          <w:b/>
        </w:rPr>
      </w:pPr>
    </w:p>
    <w:p w:rsidR="00D2429A" w:rsidRDefault="0092350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Желаемая дата, к которой данные работы необходимо выполнить:</w:t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</w:t>
      </w:r>
    </w:p>
    <w:p w:rsidR="00D2429A" w:rsidRDefault="00D2429A">
      <w:pPr>
        <w:jc w:val="both"/>
        <w:rPr>
          <w:rFonts w:ascii="Arial" w:eastAsia="Arial" w:hAnsi="Arial" w:cs="Arial"/>
        </w:rPr>
      </w:pPr>
    </w:p>
    <w:p w:rsidR="00D2429A" w:rsidRDefault="0092350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Список работ (задач), которые должны быть выполнены в рамках данной Заявки:</w:t>
      </w:r>
    </w:p>
    <w:p w:rsidR="00D2429A" w:rsidRDefault="0092350D">
      <w:pPr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Для каждой работы указывается:</w:t>
      </w:r>
    </w:p>
    <w:p w:rsidR="00D2429A" w:rsidRDefault="0092350D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Порядковый номер задачи.</w:t>
      </w:r>
    </w:p>
    <w:p w:rsidR="00D2429A" w:rsidRDefault="0092350D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Название (заголовок) задачи, который будет указан в </w:t>
      </w:r>
      <w:ins w:id="65" w:author="Сергей Бобков" w:date="2018-01-26T13:34:00Z">
        <w:r w:rsidR="00677C7D">
          <w:rPr>
            <w:rFonts w:ascii="Arial" w:eastAsia="Arial" w:hAnsi="Arial" w:cs="Arial"/>
          </w:rPr>
          <w:t>А</w:t>
        </w:r>
      </w:ins>
      <w:del w:id="66" w:author="Сергей Бобков" w:date="2018-01-26T13:34:00Z">
        <w:r w:rsidDel="00677C7D">
          <w:rPr>
            <w:rFonts w:ascii="Arial" w:eastAsia="Arial" w:hAnsi="Arial" w:cs="Arial"/>
          </w:rPr>
          <w:delText>а</w:delText>
        </w:r>
      </w:del>
      <w:r>
        <w:rPr>
          <w:rFonts w:ascii="Arial" w:eastAsia="Arial" w:hAnsi="Arial" w:cs="Arial"/>
        </w:rPr>
        <w:t>кте</w:t>
      </w:r>
      <w:ins w:id="67" w:author="Сергей Бобков" w:date="2018-01-26T13:34:00Z">
        <w:r w:rsidR="00677C7D">
          <w:rPr>
            <w:rFonts w:ascii="Arial" w:eastAsia="Arial" w:hAnsi="Arial" w:cs="Arial"/>
          </w:rPr>
          <w:t xml:space="preserve"> </w:t>
        </w:r>
      </w:ins>
      <w:del w:id="68" w:author="Сергей Бобков" w:date="2018-01-26T13:34:00Z">
        <w:r w:rsidDel="00677C7D">
          <w:rPr>
            <w:rFonts w:ascii="Arial" w:eastAsia="Arial" w:hAnsi="Arial" w:cs="Arial"/>
          </w:rPr>
          <w:delText>-</w:delText>
        </w:r>
      </w:del>
      <w:r>
        <w:rPr>
          <w:rFonts w:ascii="Arial" w:eastAsia="Arial" w:hAnsi="Arial" w:cs="Arial"/>
        </w:rPr>
        <w:t>приемки  выполненных услуг.</w:t>
      </w:r>
    </w:p>
    <w:p w:rsidR="00D2429A" w:rsidRDefault="003F07E1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</w:rPr>
      </w:pPr>
      <w:ins w:id="69" w:author="Сергей Бобков" w:date="2018-01-26T12:54:00Z">
        <w:r>
          <w:rPr>
            <w:rFonts w:ascii="Arial" w:eastAsia="Arial" w:hAnsi="Arial" w:cs="Arial"/>
          </w:rPr>
          <w:t xml:space="preserve">(Указывается при необходимости) </w:t>
        </w:r>
      </w:ins>
      <w:r w:rsidR="0092350D">
        <w:rPr>
          <w:rFonts w:ascii="Arial" w:eastAsia="Arial" w:hAnsi="Arial" w:cs="Arial"/>
        </w:rPr>
        <w:t>Описание проблемы, которую нужно найти, или выявленной ошибки, которую нужно исправить, алгоритма и пр. (не ограничиваясь данным списком) с примерами, скриншотами и сопроводительными пояснениями.</w:t>
      </w:r>
    </w:p>
    <w:p w:rsidR="00D2429A" w:rsidRDefault="003F07E1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</w:rPr>
      </w:pPr>
      <w:ins w:id="70" w:author="Сергей Бобков" w:date="2018-01-26T12:55:00Z">
        <w:r>
          <w:rPr>
            <w:rFonts w:ascii="Arial" w:eastAsia="Arial" w:hAnsi="Arial" w:cs="Arial"/>
          </w:rPr>
          <w:t>(Указывается при необходимости)</w:t>
        </w:r>
        <w:r>
          <w:rPr>
            <w:rFonts w:ascii="Arial" w:eastAsia="Arial" w:hAnsi="Arial" w:cs="Arial"/>
          </w:rPr>
          <w:t xml:space="preserve"> </w:t>
        </w:r>
      </w:ins>
      <w:r w:rsidR="0092350D">
        <w:rPr>
          <w:rFonts w:ascii="Arial" w:eastAsia="Arial" w:hAnsi="Arial" w:cs="Arial"/>
        </w:rPr>
        <w:t>Перечень прилагаемых документов и информационных материалов, необходимых для выполнения данной задачи, не вошедших в описание задачи, с указанием названий файлов, в которых они содержаться.</w:t>
      </w:r>
    </w:p>
    <w:p w:rsidR="00D2429A" w:rsidRDefault="0092350D">
      <w:pPr>
        <w:numPr>
          <w:ilvl w:val="0"/>
          <w:numId w:val="1"/>
        </w:numPr>
        <w:ind w:hanging="360"/>
        <w:jc w:val="both"/>
        <w:rPr>
          <w:ins w:id="71" w:author="Сергей Бобков" w:date="2018-01-25T15:14:00Z"/>
          <w:rFonts w:ascii="Arial" w:eastAsia="Arial" w:hAnsi="Arial" w:cs="Arial"/>
        </w:rPr>
      </w:pPr>
      <w:r>
        <w:rPr>
          <w:rFonts w:ascii="Arial" w:eastAsia="Arial" w:hAnsi="Arial" w:cs="Arial"/>
        </w:rPr>
        <w:t>Планируемые трудозатраты по задаче (заполняется совместно с Исполнителем)</w:t>
      </w:r>
    </w:p>
    <w:p w:rsidR="003A2F87" w:rsidRDefault="003A2F87" w:rsidP="003A2F87">
      <w:pPr>
        <w:numPr>
          <w:ilvl w:val="0"/>
          <w:numId w:val="1"/>
        </w:numPr>
        <w:ind w:left="426" w:firstLine="0"/>
        <w:jc w:val="both"/>
        <w:rPr>
          <w:rFonts w:ascii="Arial" w:eastAsia="Arial" w:hAnsi="Arial" w:cs="Arial"/>
        </w:rPr>
      </w:pPr>
      <w:ins w:id="72" w:author="Сергей Бобков" w:date="2018-01-25T15:14:00Z">
        <w:r w:rsidRPr="003A2F87">
          <w:rPr>
            <w:rFonts w:ascii="Arial" w:eastAsia="Arial" w:hAnsi="Arial" w:cs="Arial"/>
          </w:rPr>
          <w:lastRenderedPageBreak/>
          <w:t>Планируемые затраты________________</w:t>
        </w:r>
        <w:proofErr w:type="gramStart"/>
        <w:r w:rsidRPr="003A2F87">
          <w:rPr>
            <w:rFonts w:ascii="Arial" w:eastAsia="Arial" w:hAnsi="Arial" w:cs="Arial"/>
          </w:rPr>
          <w:t>_(</w:t>
        </w:r>
        <w:proofErr w:type="gramEnd"/>
        <w:r w:rsidRPr="003A2F87">
          <w:rPr>
            <w:rFonts w:ascii="Arial" w:eastAsia="Arial" w:hAnsi="Arial" w:cs="Arial"/>
          </w:rPr>
          <w:t>__________________________) руб.</w:t>
        </w:r>
      </w:ins>
    </w:p>
    <w:p w:rsidR="00D2429A" w:rsidRDefault="00D2429A">
      <w:pPr>
        <w:jc w:val="both"/>
        <w:rPr>
          <w:rFonts w:ascii="Arial" w:eastAsia="Arial" w:hAnsi="Arial" w:cs="Arial"/>
        </w:rPr>
      </w:pPr>
    </w:p>
    <w:p w:rsidR="00D2429A" w:rsidRDefault="00D2429A">
      <w:pPr>
        <w:jc w:val="both"/>
        <w:rPr>
          <w:rFonts w:ascii="Arial" w:eastAsia="Arial" w:hAnsi="Arial" w:cs="Arial"/>
        </w:rPr>
      </w:pP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Дата согласования Заявки с Исполнителем: </w:t>
      </w:r>
      <w:r>
        <w:rPr>
          <w:rFonts w:ascii="Arial" w:eastAsia="Arial" w:hAnsi="Arial" w:cs="Arial"/>
        </w:rPr>
        <w:t>_____________ 201__ года</w:t>
      </w:r>
    </w:p>
    <w:p w:rsidR="00D2429A" w:rsidRDefault="00D2429A">
      <w:pPr>
        <w:jc w:val="both"/>
        <w:rPr>
          <w:rFonts w:ascii="Arial" w:eastAsia="Arial" w:hAnsi="Arial" w:cs="Arial"/>
          <w:b/>
        </w:rPr>
      </w:pPr>
    </w:p>
    <w:p w:rsidR="00D2429A" w:rsidRDefault="00D2429A">
      <w:pPr>
        <w:jc w:val="both"/>
        <w:rPr>
          <w:rFonts w:ascii="Arial" w:eastAsia="Arial" w:hAnsi="Arial" w:cs="Arial"/>
          <w:b/>
        </w:rPr>
      </w:pPr>
    </w:p>
    <w:p w:rsidR="00D2429A" w:rsidRDefault="0092350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Подписи ответственных лиц</w:t>
      </w:r>
    </w:p>
    <w:p w:rsidR="00D2429A" w:rsidRDefault="00D2429A">
      <w:pPr>
        <w:jc w:val="both"/>
        <w:rPr>
          <w:rFonts w:ascii="Arial" w:eastAsia="Arial" w:hAnsi="Arial" w:cs="Arial"/>
          <w:b/>
        </w:rPr>
      </w:pPr>
    </w:p>
    <w:tbl>
      <w:tblPr>
        <w:tblStyle w:val="a7"/>
        <w:tblW w:w="939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98"/>
        <w:gridCol w:w="4698"/>
      </w:tblGrid>
      <w:tr w:rsidR="00D2429A">
        <w:tc>
          <w:tcPr>
            <w:tcW w:w="4698" w:type="dxa"/>
          </w:tcPr>
          <w:p w:rsidR="00D2429A" w:rsidRDefault="0092350D">
            <w:pPr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Со стороны Заказчика</w:t>
            </w:r>
          </w:p>
          <w:p w:rsidR="00D2429A" w:rsidRDefault="00D2429A">
            <w:pPr>
              <w:contextualSpacing w:val="0"/>
              <w:jc w:val="both"/>
              <w:rPr>
                <w:rFonts w:ascii="Arial" w:eastAsia="Arial" w:hAnsi="Arial" w:cs="Arial"/>
                <w:b/>
              </w:rPr>
            </w:pPr>
          </w:p>
          <w:p w:rsidR="00D2429A" w:rsidRDefault="0092350D">
            <w:pPr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_____________________ /______________/</w:t>
            </w:r>
          </w:p>
        </w:tc>
        <w:tc>
          <w:tcPr>
            <w:tcW w:w="4698" w:type="dxa"/>
          </w:tcPr>
          <w:p w:rsidR="00D2429A" w:rsidRDefault="0092350D">
            <w:pPr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Со стороны Исполнителя</w:t>
            </w:r>
          </w:p>
          <w:p w:rsidR="00D2429A" w:rsidRDefault="00D2429A">
            <w:pPr>
              <w:contextualSpacing w:val="0"/>
              <w:jc w:val="both"/>
              <w:rPr>
                <w:rFonts w:ascii="Arial" w:eastAsia="Arial" w:hAnsi="Arial" w:cs="Arial"/>
                <w:b/>
              </w:rPr>
            </w:pPr>
          </w:p>
          <w:p w:rsidR="00D2429A" w:rsidRDefault="0092350D">
            <w:pPr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_____________________ /______________/</w:t>
            </w:r>
          </w:p>
        </w:tc>
      </w:tr>
    </w:tbl>
    <w:p w:rsidR="00D2429A" w:rsidRDefault="00D2429A">
      <w:pPr>
        <w:jc w:val="both"/>
        <w:rPr>
          <w:rFonts w:ascii="Arial" w:eastAsia="Arial" w:hAnsi="Arial" w:cs="Arial"/>
          <w:b/>
        </w:rPr>
      </w:pP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****************************************************************************</w:t>
      </w:r>
      <w:r>
        <w:rPr>
          <w:rFonts w:ascii="Arial" w:eastAsia="Arial" w:hAnsi="Arial" w:cs="Arial"/>
          <w:b/>
        </w:rPr>
        <w:br/>
      </w:r>
    </w:p>
    <w:p w:rsidR="00D2429A" w:rsidRDefault="0092350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Подписи ответственных лиц</w:t>
      </w:r>
    </w:p>
    <w:p w:rsidR="00D2429A" w:rsidRDefault="00D2429A">
      <w:pPr>
        <w:jc w:val="both"/>
        <w:rPr>
          <w:rFonts w:ascii="Arial" w:eastAsia="Arial" w:hAnsi="Arial" w:cs="Arial"/>
        </w:rPr>
      </w:pPr>
    </w:p>
    <w:tbl>
      <w:tblPr>
        <w:tblStyle w:val="a8"/>
        <w:tblW w:w="939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98"/>
        <w:gridCol w:w="4698"/>
      </w:tblGrid>
      <w:tr w:rsidR="006E6130">
        <w:tc>
          <w:tcPr>
            <w:tcW w:w="4698" w:type="dxa"/>
          </w:tcPr>
          <w:p w:rsidR="006E6130" w:rsidRPr="008A5BB0" w:rsidRDefault="006E6130" w:rsidP="006E6130">
            <w:pPr>
              <w:spacing w:line="276" w:lineRule="auto"/>
              <w:rPr>
                <w:ins w:id="73" w:author="Сергей Бобков" w:date="2018-01-25T14:25:00Z"/>
                <w:rFonts w:ascii="Arial" w:eastAsia="Arial" w:hAnsi="Arial" w:cs="Arial"/>
              </w:rPr>
            </w:pPr>
            <w:ins w:id="74" w:author="Сергей Бобков" w:date="2018-01-25T14:25:00Z">
              <w:r w:rsidRPr="008A5BB0">
                <w:rPr>
                  <w:rFonts w:ascii="Arial" w:eastAsia="Arial" w:hAnsi="Arial" w:cs="Arial"/>
                </w:rPr>
                <w:t xml:space="preserve">Генеральный директор </w:t>
              </w:r>
            </w:ins>
          </w:p>
          <w:p w:rsidR="006E6130" w:rsidRPr="008A5BB0" w:rsidRDefault="006E6130" w:rsidP="006E6130">
            <w:pPr>
              <w:spacing w:line="276" w:lineRule="auto"/>
              <w:rPr>
                <w:ins w:id="75" w:author="Сергей Бобков" w:date="2018-01-25T14:25:00Z"/>
                <w:rFonts w:ascii="Arial" w:eastAsia="Arial" w:hAnsi="Arial" w:cs="Arial"/>
              </w:rPr>
            </w:pPr>
            <w:ins w:id="76" w:author="Сергей Бобков" w:date="2018-01-25T14:25:00Z">
              <w:r w:rsidRPr="008A5BB0">
                <w:rPr>
                  <w:rFonts w:ascii="Arial" w:eastAsia="Arial" w:hAnsi="Arial" w:cs="Arial"/>
                </w:rPr>
                <w:t>Таран Кира Андреевна</w:t>
              </w:r>
            </w:ins>
          </w:p>
          <w:p w:rsidR="006E6130" w:rsidRPr="008A5BB0" w:rsidRDefault="006E6130" w:rsidP="006E6130">
            <w:pPr>
              <w:spacing w:line="276" w:lineRule="auto"/>
              <w:rPr>
                <w:ins w:id="77" w:author="Сергей Бобков" w:date="2018-01-25T14:25:00Z"/>
                <w:rFonts w:ascii="Arial" w:eastAsia="Arial" w:hAnsi="Arial" w:cs="Arial"/>
              </w:rPr>
            </w:pPr>
            <w:ins w:id="78" w:author="Сергей Бобков" w:date="2018-01-25T14:25:00Z">
              <w:r w:rsidRPr="008A5BB0">
                <w:rPr>
                  <w:rFonts w:ascii="Arial" w:eastAsia="Arial" w:hAnsi="Arial" w:cs="Arial"/>
                </w:rPr>
                <w:t xml:space="preserve"> </w:t>
              </w:r>
            </w:ins>
          </w:p>
          <w:p w:rsidR="006E6130" w:rsidRPr="008A5BB0" w:rsidRDefault="006E6130" w:rsidP="006E6130">
            <w:pPr>
              <w:spacing w:line="276" w:lineRule="auto"/>
              <w:rPr>
                <w:ins w:id="79" w:author="Сергей Бобков" w:date="2018-01-25T14:25:00Z"/>
                <w:rFonts w:ascii="Arial" w:eastAsia="Arial" w:hAnsi="Arial" w:cs="Arial"/>
              </w:rPr>
            </w:pPr>
            <w:ins w:id="80" w:author="Сергей Бобков" w:date="2018-01-25T14:25:00Z">
              <w:r w:rsidRPr="008A5BB0">
                <w:rPr>
                  <w:rFonts w:ascii="Arial" w:eastAsia="Arial" w:hAnsi="Arial" w:cs="Arial"/>
                </w:rPr>
                <w:t>___________________________</w:t>
              </w:r>
            </w:ins>
          </w:p>
          <w:p w:rsidR="006E6130" w:rsidDel="00917969" w:rsidRDefault="006E6130" w:rsidP="006E6130">
            <w:pPr>
              <w:contextualSpacing w:val="0"/>
              <w:jc w:val="both"/>
              <w:rPr>
                <w:del w:id="81" w:author="Сергей Бобков" w:date="2018-01-25T14:25:00Z"/>
                <w:rFonts w:ascii="Arial" w:eastAsia="Arial" w:hAnsi="Arial" w:cs="Arial"/>
              </w:rPr>
            </w:pPr>
            <w:ins w:id="82" w:author="Сергей Бобков" w:date="2018-01-25T14:25:00Z">
              <w:r w:rsidRPr="008A5BB0">
                <w:rPr>
                  <w:rFonts w:ascii="Arial" w:eastAsia="Arial" w:hAnsi="Arial" w:cs="Arial"/>
                </w:rPr>
                <w:t>М.П.</w:t>
              </w:r>
            </w:ins>
            <w:del w:id="83" w:author="Сергей Бобков" w:date="2018-01-25T14:25:00Z">
              <w:r w:rsidDel="00917969">
                <w:rPr>
                  <w:rFonts w:ascii="Arial" w:eastAsia="Arial" w:hAnsi="Arial" w:cs="Arial"/>
                </w:rPr>
                <w:delText>Со стороны Заказчика</w:delText>
              </w:r>
            </w:del>
          </w:p>
          <w:p w:rsidR="006E6130" w:rsidDel="00917969" w:rsidRDefault="006E6130" w:rsidP="006E6130">
            <w:pPr>
              <w:contextualSpacing w:val="0"/>
              <w:jc w:val="both"/>
              <w:rPr>
                <w:del w:id="84" w:author="Сергей Бобков" w:date="2018-01-25T14:25:00Z"/>
                <w:rFonts w:ascii="Arial" w:eastAsia="Arial" w:hAnsi="Arial" w:cs="Arial"/>
              </w:rPr>
            </w:pPr>
            <w:del w:id="85" w:author="Сергей Бобков" w:date="2018-01-25T14:25:00Z">
              <w:r w:rsidDel="00917969">
                <w:rPr>
                  <w:rFonts w:ascii="Arial" w:eastAsia="Arial" w:hAnsi="Arial" w:cs="Arial"/>
                </w:rPr>
                <w:delText>Генеральный директор</w:delText>
              </w:r>
            </w:del>
          </w:p>
          <w:p w:rsidR="006E6130" w:rsidDel="00917969" w:rsidRDefault="006E6130" w:rsidP="006E6130">
            <w:pPr>
              <w:contextualSpacing w:val="0"/>
              <w:jc w:val="both"/>
              <w:rPr>
                <w:del w:id="86" w:author="Сергей Бобков" w:date="2018-01-25T14:25:00Z"/>
                <w:rFonts w:ascii="Arial" w:eastAsia="Arial" w:hAnsi="Arial" w:cs="Arial"/>
              </w:rPr>
            </w:pPr>
          </w:p>
          <w:p w:rsidR="006E6130" w:rsidDel="00917969" w:rsidRDefault="006E6130" w:rsidP="006E6130">
            <w:pPr>
              <w:contextualSpacing w:val="0"/>
              <w:jc w:val="both"/>
              <w:rPr>
                <w:del w:id="87" w:author="Сергей Бобков" w:date="2018-01-25T14:25:00Z"/>
                <w:rFonts w:ascii="Arial" w:eastAsia="Arial" w:hAnsi="Arial" w:cs="Arial"/>
              </w:rPr>
            </w:pPr>
          </w:p>
          <w:p w:rsidR="006E6130" w:rsidRDefault="006E6130" w:rsidP="006E6130">
            <w:pPr>
              <w:contextualSpacing w:val="0"/>
              <w:jc w:val="both"/>
              <w:rPr>
                <w:rFonts w:ascii="Arial" w:eastAsia="Arial" w:hAnsi="Arial" w:cs="Arial"/>
              </w:rPr>
            </w:pPr>
            <w:del w:id="88" w:author="Сергей Бобков" w:date="2018-01-25T14:25:00Z">
              <w:r w:rsidDel="00917969">
                <w:rPr>
                  <w:rFonts w:ascii="Arial" w:eastAsia="Arial" w:hAnsi="Arial" w:cs="Arial"/>
                </w:rPr>
                <w:delText>_________________ / /</w:delText>
              </w:r>
            </w:del>
          </w:p>
        </w:tc>
        <w:tc>
          <w:tcPr>
            <w:tcW w:w="4698" w:type="dxa"/>
          </w:tcPr>
          <w:p w:rsidR="006E6130" w:rsidRPr="008A5BB0" w:rsidRDefault="006E6130" w:rsidP="006E6130">
            <w:pPr>
              <w:spacing w:line="276" w:lineRule="auto"/>
              <w:rPr>
                <w:ins w:id="89" w:author="Сергей Бобков" w:date="2018-01-25T14:25:00Z"/>
                <w:rFonts w:ascii="Arial" w:eastAsia="Arial" w:hAnsi="Arial" w:cs="Arial"/>
              </w:rPr>
            </w:pPr>
            <w:ins w:id="90" w:author="Сергей Бобков" w:date="2018-01-25T14:25:00Z">
              <w:r w:rsidRPr="008A5BB0">
                <w:rPr>
                  <w:rFonts w:ascii="Arial" w:eastAsia="Arial" w:hAnsi="Arial" w:cs="Arial"/>
                </w:rPr>
                <w:t>Генеральный директор</w:t>
              </w:r>
            </w:ins>
          </w:p>
          <w:p w:rsidR="006E6130" w:rsidRPr="008A5BB0" w:rsidRDefault="006E6130" w:rsidP="006E6130">
            <w:pPr>
              <w:spacing w:line="276" w:lineRule="auto"/>
              <w:rPr>
                <w:ins w:id="91" w:author="Сергей Бобков" w:date="2018-01-25T14:25:00Z"/>
                <w:rFonts w:ascii="Arial" w:eastAsia="Arial" w:hAnsi="Arial" w:cs="Arial"/>
              </w:rPr>
            </w:pPr>
            <w:ins w:id="92" w:author="Сергей Бобков" w:date="2018-01-25T14:25:00Z">
              <w:r w:rsidRPr="008A5BB0">
                <w:rPr>
                  <w:rFonts w:ascii="Arial" w:eastAsia="Arial" w:hAnsi="Arial" w:cs="Arial"/>
                </w:rPr>
                <w:t>Леонидова Галина Викторовна</w:t>
              </w:r>
            </w:ins>
          </w:p>
          <w:p w:rsidR="006E6130" w:rsidRPr="008A5BB0" w:rsidRDefault="006E6130" w:rsidP="006E6130">
            <w:pPr>
              <w:spacing w:line="276" w:lineRule="auto"/>
              <w:rPr>
                <w:ins w:id="93" w:author="Сергей Бобков" w:date="2018-01-25T14:25:00Z"/>
                <w:rFonts w:ascii="Arial" w:eastAsia="Arial" w:hAnsi="Arial" w:cs="Arial"/>
              </w:rPr>
            </w:pPr>
          </w:p>
          <w:p w:rsidR="006E6130" w:rsidRPr="008A5BB0" w:rsidRDefault="006E6130" w:rsidP="006E6130">
            <w:pPr>
              <w:spacing w:line="276" w:lineRule="auto"/>
              <w:rPr>
                <w:ins w:id="94" w:author="Сергей Бобков" w:date="2018-01-25T14:25:00Z"/>
                <w:rFonts w:ascii="Arial" w:eastAsia="Arial" w:hAnsi="Arial" w:cs="Arial"/>
              </w:rPr>
            </w:pPr>
            <w:ins w:id="95" w:author="Сергей Бобков" w:date="2018-01-25T14:25:00Z">
              <w:r w:rsidRPr="008A5BB0">
                <w:rPr>
                  <w:rFonts w:ascii="Arial" w:eastAsia="Arial" w:hAnsi="Arial" w:cs="Arial"/>
                </w:rPr>
                <w:t>___________________________</w:t>
              </w:r>
            </w:ins>
          </w:p>
          <w:p w:rsidR="006E6130" w:rsidDel="00917969" w:rsidRDefault="006E6130" w:rsidP="006E6130">
            <w:pPr>
              <w:contextualSpacing w:val="0"/>
              <w:jc w:val="both"/>
              <w:rPr>
                <w:del w:id="96" w:author="Сергей Бобков" w:date="2018-01-25T14:25:00Z"/>
                <w:rFonts w:ascii="Arial" w:eastAsia="Arial" w:hAnsi="Arial" w:cs="Arial"/>
              </w:rPr>
            </w:pPr>
            <w:ins w:id="97" w:author="Сергей Бобков" w:date="2018-01-25T14:25:00Z">
              <w:r w:rsidRPr="008A5BB0">
                <w:rPr>
                  <w:rFonts w:ascii="Arial" w:eastAsia="Arial" w:hAnsi="Arial" w:cs="Arial"/>
                </w:rPr>
                <w:t>М.П.</w:t>
              </w:r>
            </w:ins>
            <w:del w:id="98" w:author="Сергей Бобков" w:date="2018-01-25T14:25:00Z">
              <w:r w:rsidDel="00917969">
                <w:rPr>
                  <w:rFonts w:ascii="Arial" w:eastAsia="Arial" w:hAnsi="Arial" w:cs="Arial"/>
                </w:rPr>
                <w:delText>Со стороны Исполнителя</w:delText>
              </w:r>
            </w:del>
          </w:p>
          <w:p w:rsidR="006E6130" w:rsidDel="00917969" w:rsidRDefault="006E6130" w:rsidP="006E6130">
            <w:pPr>
              <w:contextualSpacing w:val="0"/>
              <w:jc w:val="both"/>
              <w:rPr>
                <w:del w:id="99" w:author="Сергей Бобков" w:date="2018-01-25T14:25:00Z"/>
                <w:rFonts w:ascii="Arial" w:eastAsia="Arial" w:hAnsi="Arial" w:cs="Arial"/>
              </w:rPr>
            </w:pPr>
            <w:del w:id="100" w:author="Сергей Бобков" w:date="2018-01-25T14:25:00Z">
              <w:r w:rsidDel="00917969">
                <w:rPr>
                  <w:rFonts w:ascii="Arial" w:eastAsia="Arial" w:hAnsi="Arial" w:cs="Arial"/>
                </w:rPr>
                <w:delText>Индивидуальный предприниматель</w:delText>
              </w:r>
            </w:del>
          </w:p>
          <w:p w:rsidR="006E6130" w:rsidDel="00917969" w:rsidRDefault="006E6130" w:rsidP="006E6130">
            <w:pPr>
              <w:contextualSpacing w:val="0"/>
              <w:jc w:val="both"/>
              <w:rPr>
                <w:del w:id="101" w:author="Сергей Бобков" w:date="2018-01-25T14:25:00Z"/>
                <w:rFonts w:ascii="Arial" w:eastAsia="Arial" w:hAnsi="Arial" w:cs="Arial"/>
              </w:rPr>
            </w:pPr>
          </w:p>
          <w:p w:rsidR="006E6130" w:rsidDel="00917969" w:rsidRDefault="006E6130" w:rsidP="006E6130">
            <w:pPr>
              <w:contextualSpacing w:val="0"/>
              <w:jc w:val="both"/>
              <w:rPr>
                <w:del w:id="102" w:author="Сергей Бобков" w:date="2018-01-25T14:25:00Z"/>
                <w:rFonts w:ascii="Arial" w:eastAsia="Arial" w:hAnsi="Arial" w:cs="Arial"/>
              </w:rPr>
            </w:pPr>
          </w:p>
          <w:p w:rsidR="006E6130" w:rsidRDefault="006E6130" w:rsidP="006E6130">
            <w:pPr>
              <w:contextualSpacing w:val="0"/>
              <w:jc w:val="both"/>
              <w:rPr>
                <w:rFonts w:ascii="Arial" w:eastAsia="Arial" w:hAnsi="Arial" w:cs="Arial"/>
              </w:rPr>
            </w:pPr>
            <w:del w:id="103" w:author="Сергей Бобков" w:date="2018-01-25T14:25:00Z">
              <w:r w:rsidDel="00917969">
                <w:rPr>
                  <w:rFonts w:ascii="Arial" w:eastAsia="Arial" w:hAnsi="Arial" w:cs="Arial"/>
                </w:rPr>
                <w:delText>_____________________ / /</w:delText>
              </w:r>
            </w:del>
          </w:p>
        </w:tc>
      </w:tr>
    </w:tbl>
    <w:p w:rsidR="00D2429A" w:rsidRDefault="00D2429A">
      <w:pPr>
        <w:jc w:val="both"/>
        <w:rPr>
          <w:rFonts w:ascii="Arial" w:eastAsia="Arial" w:hAnsi="Arial" w:cs="Arial"/>
          <w:b/>
        </w:rPr>
      </w:pPr>
    </w:p>
    <w:sectPr w:rsidR="00D2429A">
      <w:headerReference w:type="default" r:id="rId7"/>
      <w:footerReference w:type="default" r:id="rId8"/>
      <w:pgSz w:w="11905" w:h="16837"/>
      <w:pgMar w:top="851" w:right="1105" w:bottom="719" w:left="16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FE0" w:rsidRDefault="008A1FE0">
      <w:r>
        <w:separator/>
      </w:r>
    </w:p>
  </w:endnote>
  <w:endnote w:type="continuationSeparator" w:id="0">
    <w:p w:rsidR="008A1FE0" w:rsidRDefault="008A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29A" w:rsidRDefault="0092350D">
    <w:pPr>
      <w:tabs>
        <w:tab w:val="center" w:pos="4677"/>
        <w:tab w:val="right" w:pos="9355"/>
      </w:tabs>
      <w:jc w:val="cen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4B2159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  <w:p w:rsidR="00D2429A" w:rsidRDefault="0092350D">
    <w:pPr>
      <w:tabs>
        <w:tab w:val="center" w:pos="4677"/>
        <w:tab w:val="right" w:pos="9355"/>
      </w:tabs>
      <w:spacing w:after="720"/>
      <w:rPr>
        <w:sz w:val="16"/>
        <w:szCs w:val="16"/>
      </w:rPr>
    </w:pPr>
    <w:r>
      <w:rPr>
        <w:sz w:val="16"/>
        <w:szCs w:val="16"/>
      </w:rPr>
      <w:t>Заказчик: ______________________</w:t>
    </w:r>
    <w:r>
      <w:rPr>
        <w:sz w:val="16"/>
        <w:szCs w:val="16"/>
      </w:rPr>
      <w:tab/>
      <w:t xml:space="preserve">                                                                                              Исполнитель 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FE0" w:rsidRDefault="008A1FE0">
      <w:r>
        <w:separator/>
      </w:r>
    </w:p>
  </w:footnote>
  <w:footnote w:type="continuationSeparator" w:id="0">
    <w:p w:rsidR="008A1FE0" w:rsidRDefault="008A1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29A" w:rsidRDefault="0092350D">
    <w:pPr>
      <w:tabs>
        <w:tab w:val="center" w:pos="4677"/>
        <w:tab w:val="right" w:pos="9355"/>
      </w:tabs>
      <w:spacing w:before="720"/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Договор № </w:t>
    </w:r>
    <w:r w:rsidR="00506244" w:rsidRPr="00506244">
      <w:rPr>
        <w:rFonts w:ascii="Arial" w:eastAsia="Arial" w:hAnsi="Arial" w:cs="Arial"/>
        <w:sz w:val="20"/>
        <w:szCs w:val="20"/>
      </w:rPr>
      <w:t>СД-1-01-18</w:t>
    </w:r>
    <w:r>
      <w:rPr>
        <w:rFonts w:ascii="Arial" w:eastAsia="Arial" w:hAnsi="Arial" w:cs="Arial"/>
        <w:sz w:val="20"/>
        <w:szCs w:val="20"/>
      </w:rPr>
      <w:t xml:space="preserve"> от 0</w:t>
    </w:r>
    <w:r w:rsidR="00506244">
      <w:rPr>
        <w:rFonts w:ascii="Arial" w:eastAsia="Arial" w:hAnsi="Arial" w:cs="Arial"/>
        <w:sz w:val="20"/>
        <w:szCs w:val="20"/>
      </w:rPr>
      <w:t>9</w:t>
    </w:r>
    <w:r>
      <w:rPr>
        <w:rFonts w:ascii="Arial" w:eastAsia="Arial" w:hAnsi="Arial" w:cs="Arial"/>
        <w:sz w:val="20"/>
        <w:szCs w:val="20"/>
      </w:rPr>
      <w:t>.0</w:t>
    </w:r>
    <w:r w:rsidR="00506244">
      <w:rPr>
        <w:rFonts w:ascii="Arial" w:eastAsia="Arial" w:hAnsi="Arial" w:cs="Arial"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t>.201</w:t>
    </w:r>
    <w:r w:rsidR="00506244">
      <w:rPr>
        <w:rFonts w:ascii="Arial" w:eastAsia="Arial" w:hAnsi="Arial" w:cs="Arial"/>
        <w:sz w:val="20"/>
        <w:szCs w:val="20"/>
      </w:rPr>
      <w:t>8</w:t>
    </w:r>
  </w:p>
  <w:p w:rsidR="00D2429A" w:rsidRDefault="00D2429A">
    <w:pPr>
      <w:tabs>
        <w:tab w:val="center" w:pos="4677"/>
        <w:tab w:val="right" w:pos="9355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51CEA"/>
    <w:multiLevelType w:val="multilevel"/>
    <w:tmpl w:val="EA2ADD2E"/>
    <w:lvl w:ilvl="0">
      <w:start w:val="2"/>
      <w:numFmt w:val="bullet"/>
      <w:lvlText w:val="-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C1B0BDA"/>
    <w:multiLevelType w:val="multilevel"/>
    <w:tmpl w:val="DC4E498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ергей Бобков">
    <w15:presenceInfo w15:providerId="None" w15:userId="Сергей Боб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9A"/>
    <w:rsid w:val="000049F8"/>
    <w:rsid w:val="00077EDF"/>
    <w:rsid w:val="0020221E"/>
    <w:rsid w:val="003A2F87"/>
    <w:rsid w:val="003F07E1"/>
    <w:rsid w:val="003F4557"/>
    <w:rsid w:val="004B2159"/>
    <w:rsid w:val="00506244"/>
    <w:rsid w:val="00514EF3"/>
    <w:rsid w:val="005B6C6F"/>
    <w:rsid w:val="00677C7D"/>
    <w:rsid w:val="006E6130"/>
    <w:rsid w:val="00876913"/>
    <w:rsid w:val="008A1FE0"/>
    <w:rsid w:val="008A5BB0"/>
    <w:rsid w:val="008B3BED"/>
    <w:rsid w:val="008E68D6"/>
    <w:rsid w:val="0092350D"/>
    <w:rsid w:val="00BC4193"/>
    <w:rsid w:val="00BF6042"/>
    <w:rsid w:val="00C3551C"/>
    <w:rsid w:val="00D2429A"/>
    <w:rsid w:val="00D435AF"/>
    <w:rsid w:val="00D8715E"/>
    <w:rsid w:val="00DB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BC71"/>
  <w15:docId w15:val="{C409F25F-ACA1-4D27-9D44-85D32ABD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header"/>
    <w:basedOn w:val="a"/>
    <w:link w:val="aa"/>
    <w:uiPriority w:val="99"/>
    <w:unhideWhenUsed/>
    <w:rsid w:val="009235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2350D"/>
  </w:style>
  <w:style w:type="paragraph" w:styleId="ab">
    <w:name w:val="footer"/>
    <w:basedOn w:val="a"/>
    <w:link w:val="ac"/>
    <w:uiPriority w:val="99"/>
    <w:unhideWhenUsed/>
    <w:rsid w:val="0092350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2350D"/>
  </w:style>
  <w:style w:type="paragraph" w:styleId="ad">
    <w:name w:val="Balloon Text"/>
    <w:basedOn w:val="a"/>
    <w:link w:val="ae"/>
    <w:uiPriority w:val="99"/>
    <w:semiHidden/>
    <w:unhideWhenUsed/>
    <w:rsid w:val="0092350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2350D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77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Сергей Бобков</cp:lastModifiedBy>
  <cp:revision>7</cp:revision>
  <cp:lastPrinted>2018-01-25T08:28:00Z</cp:lastPrinted>
  <dcterms:created xsi:type="dcterms:W3CDTF">2018-01-25T10:15:00Z</dcterms:created>
  <dcterms:modified xsi:type="dcterms:W3CDTF">2018-01-26T10:46:00Z</dcterms:modified>
</cp:coreProperties>
</file>